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843C8" w14:textId="3711D02C" w:rsidR="00C17AD0" w:rsidRDefault="002B10F3">
      <w:pPr>
        <w:spacing w:line="360" w:lineRule="auto"/>
        <w:jc w:val="both"/>
        <w:rPr>
          <w:rFonts w:ascii="Times New Roman" w:hAnsi="Times New Roman" w:cs="Times New Roman"/>
          <w:sz w:val="24"/>
          <w:szCs w:val="24"/>
        </w:rPr>
      </w:pPr>
      <w:r>
        <w:rPr>
          <w:rFonts w:ascii="Times New Roman" w:hAnsi="Times New Roman" w:cs="Times New Roman"/>
          <w:sz w:val="24"/>
          <w:szCs w:val="24"/>
        </w:rPr>
        <w:t>Imagem de Proust</w:t>
      </w:r>
      <w:r w:rsidR="00087021">
        <w:rPr>
          <w:rStyle w:val="Refdenotaderodap"/>
          <w:rFonts w:ascii="Times New Roman" w:hAnsi="Times New Roman" w:cs="Times New Roman"/>
          <w:sz w:val="24"/>
          <w:szCs w:val="24"/>
        </w:rPr>
        <w:footnoteReference w:customMarkFollows="1" w:id="1"/>
        <w:t>*</w:t>
      </w:r>
    </w:p>
    <w:p w14:paraId="093D0742" w14:textId="6139F65B" w:rsidR="00C17AD0" w:rsidRDefault="002B10F3">
      <w:pPr>
        <w:spacing w:line="360" w:lineRule="auto"/>
        <w:jc w:val="both"/>
      </w:pPr>
      <w:r>
        <w:rPr>
          <w:rFonts w:ascii="Times New Roman" w:hAnsi="Times New Roman" w:cs="Times New Roman"/>
          <w:sz w:val="24"/>
          <w:szCs w:val="24"/>
        </w:rPr>
        <w:t xml:space="preserve">Os treze volumes de </w:t>
      </w:r>
      <w:r>
        <w:rPr>
          <w:rFonts w:ascii="Times New Roman" w:hAnsi="Times New Roman" w:cs="Times New Roman"/>
          <w:i/>
          <w:sz w:val="24"/>
          <w:szCs w:val="24"/>
        </w:rPr>
        <w:t>A la Recherche du Temps perdu</w:t>
      </w:r>
      <w:r>
        <w:rPr>
          <w:rFonts w:ascii="Times New Roman" w:hAnsi="Times New Roman" w:cs="Times New Roman"/>
          <w:sz w:val="24"/>
          <w:szCs w:val="24"/>
        </w:rPr>
        <w:t xml:space="preserve"> de Marcel Proust são o resultado de uma síntese</w:t>
      </w:r>
      <w:r w:rsidR="00F156B1">
        <w:rPr>
          <w:rFonts w:ascii="Times New Roman" w:hAnsi="Times New Roman" w:cs="Times New Roman"/>
          <w:sz w:val="24"/>
          <w:szCs w:val="24"/>
        </w:rPr>
        <w:t xml:space="preserve"> difícil de ser construída</w:t>
      </w:r>
      <w:r>
        <w:rPr>
          <w:rFonts w:ascii="Times New Roman" w:hAnsi="Times New Roman" w:cs="Times New Roman"/>
          <w:sz w:val="24"/>
          <w:szCs w:val="24"/>
        </w:rPr>
        <w:t xml:space="preserve">, na qual a imersão do místico, a arte do prosador, a verve do satírico, o saber do erudito e o </w:t>
      </w:r>
      <w:r w:rsidR="007D6467">
        <w:rPr>
          <w:rFonts w:ascii="Times New Roman" w:hAnsi="Times New Roman" w:cs="Times New Roman"/>
          <w:sz w:val="24"/>
          <w:szCs w:val="24"/>
        </w:rPr>
        <w:t>ensim</w:t>
      </w:r>
      <w:r w:rsidR="00007200">
        <w:rPr>
          <w:rFonts w:ascii="Times New Roman" w:hAnsi="Times New Roman" w:cs="Times New Roman"/>
          <w:sz w:val="24"/>
          <w:szCs w:val="24"/>
        </w:rPr>
        <w:t>esmamento</w:t>
      </w:r>
      <w:r>
        <w:rPr>
          <w:rFonts w:ascii="Times New Roman" w:hAnsi="Times New Roman" w:cs="Times New Roman"/>
          <w:sz w:val="24"/>
          <w:szCs w:val="24"/>
        </w:rPr>
        <w:t xml:space="preserve"> do monomaníaco, convergem em uma obra autobiográfica. Diz-se com razão que todas as grandes obras da literatura fundam ou desfazem um gênero, em uma palavra, são casos excepcionais. Entre elas,</w:t>
      </w:r>
      <w:r w:rsidR="007F2616">
        <w:rPr>
          <w:rFonts w:ascii="Times New Roman" w:hAnsi="Times New Roman" w:cs="Times New Roman"/>
          <w:sz w:val="24"/>
          <w:szCs w:val="24"/>
        </w:rPr>
        <w:t xml:space="preserve"> </w:t>
      </w:r>
      <w:r>
        <w:rPr>
          <w:rFonts w:ascii="Times New Roman" w:hAnsi="Times New Roman" w:cs="Times New Roman"/>
          <w:sz w:val="24"/>
          <w:szCs w:val="24"/>
        </w:rPr>
        <w:t xml:space="preserve">esta, porém, é uma das mais inclassificáveis. A começar pela construção que apresenta poesia, memórias, comentário em </w:t>
      </w:r>
      <w:r w:rsidRPr="007F2616">
        <w:rPr>
          <w:rFonts w:ascii="Times New Roman" w:hAnsi="Times New Roman" w:cs="Times New Roman"/>
          <w:i/>
          <w:iCs/>
          <w:sz w:val="24"/>
          <w:szCs w:val="24"/>
        </w:rPr>
        <w:t>uma única obra</w:t>
      </w:r>
      <w:r>
        <w:rPr>
          <w:rFonts w:ascii="Times New Roman" w:hAnsi="Times New Roman" w:cs="Times New Roman"/>
          <w:sz w:val="24"/>
          <w:szCs w:val="24"/>
        </w:rPr>
        <w:t xml:space="preserve">, até a sintaxe de frases infinitas, sem margens (esse Nilo da linguagem que transborda aqui, fertilizando as planícies da verdade), tudo está fora da norma. </w:t>
      </w:r>
      <w:r w:rsidR="00785084">
        <w:rPr>
          <w:rFonts w:ascii="Times New Roman" w:hAnsi="Times New Roman" w:cs="Times New Roman"/>
          <w:sz w:val="24"/>
          <w:szCs w:val="24"/>
        </w:rPr>
        <w:t>Que esse grande caso especial da literatura represent</w:t>
      </w:r>
      <w:r w:rsidR="002B6D19">
        <w:rPr>
          <w:rFonts w:ascii="Times New Roman" w:hAnsi="Times New Roman" w:cs="Times New Roman"/>
          <w:sz w:val="24"/>
          <w:szCs w:val="24"/>
        </w:rPr>
        <w:t>e</w:t>
      </w:r>
      <w:r w:rsidR="0077605E">
        <w:rPr>
          <w:rFonts w:ascii="Times New Roman" w:hAnsi="Times New Roman" w:cs="Times New Roman"/>
          <w:sz w:val="24"/>
          <w:szCs w:val="24"/>
        </w:rPr>
        <w:t>,</w:t>
      </w:r>
      <w:r w:rsidR="00785084">
        <w:rPr>
          <w:rFonts w:ascii="Times New Roman" w:hAnsi="Times New Roman" w:cs="Times New Roman"/>
          <w:sz w:val="24"/>
          <w:szCs w:val="24"/>
        </w:rPr>
        <w:t xml:space="preserve"> </w:t>
      </w:r>
      <w:r>
        <w:rPr>
          <w:rFonts w:ascii="Times New Roman" w:hAnsi="Times New Roman" w:cs="Times New Roman"/>
          <w:sz w:val="24"/>
          <w:szCs w:val="24"/>
        </w:rPr>
        <w:t>ao mesmo tempo, sua</w:t>
      </w:r>
      <w:r w:rsidR="0077605E">
        <w:rPr>
          <w:rFonts w:ascii="Times New Roman" w:hAnsi="Times New Roman" w:cs="Times New Roman"/>
          <w:sz w:val="24"/>
          <w:szCs w:val="24"/>
        </w:rPr>
        <w:t xml:space="preserve"> mais elevada</w:t>
      </w:r>
      <w:r>
        <w:rPr>
          <w:rFonts w:ascii="Times New Roman" w:hAnsi="Times New Roman" w:cs="Times New Roman"/>
          <w:sz w:val="24"/>
          <w:szCs w:val="24"/>
        </w:rPr>
        <w:t xml:space="preserve"> realização nas últimas décadas, é o primeiro reconhecimento esclarecedor que se abre ao observador. </w:t>
      </w:r>
      <w:r w:rsidR="0077605E">
        <w:rPr>
          <w:rFonts w:ascii="Times New Roman" w:hAnsi="Times New Roman" w:cs="Times New Roman"/>
          <w:sz w:val="24"/>
          <w:szCs w:val="24"/>
        </w:rPr>
        <w:t>Insalubres em mais alto grau</w:t>
      </w:r>
      <w:r w:rsidR="002B6D19">
        <w:rPr>
          <w:rFonts w:ascii="Times New Roman" w:hAnsi="Times New Roman" w:cs="Times New Roman"/>
          <w:sz w:val="24"/>
          <w:szCs w:val="24"/>
        </w:rPr>
        <w:t>,</w:t>
      </w:r>
      <w:r w:rsidR="0077605E">
        <w:rPr>
          <w:rFonts w:ascii="Times New Roman" w:hAnsi="Times New Roman" w:cs="Times New Roman"/>
          <w:sz w:val="24"/>
          <w:szCs w:val="24"/>
        </w:rPr>
        <w:t xml:space="preserve"> são a</w:t>
      </w:r>
      <w:r>
        <w:rPr>
          <w:rFonts w:ascii="Times New Roman" w:hAnsi="Times New Roman" w:cs="Times New Roman"/>
          <w:sz w:val="24"/>
          <w:szCs w:val="24"/>
        </w:rPr>
        <w:t xml:space="preserve">s condições que a sustentavam. Um sofrimento incomum, uma riqueza excepcional e uma predisposição anormal. Nem tudo nessa vida é modelar, mas tudo é exemplar. A obra determina, para a realização literária extraordinária </w:t>
      </w:r>
      <w:r w:rsidR="0077605E">
        <w:rPr>
          <w:rFonts w:ascii="Times New Roman" w:hAnsi="Times New Roman" w:cs="Times New Roman"/>
          <w:sz w:val="24"/>
          <w:szCs w:val="24"/>
        </w:rPr>
        <w:t>d</w:t>
      </w:r>
      <w:r>
        <w:rPr>
          <w:rFonts w:ascii="Times New Roman" w:hAnsi="Times New Roman" w:cs="Times New Roman"/>
          <w:sz w:val="24"/>
          <w:szCs w:val="24"/>
        </w:rPr>
        <w:t>aquela época, seu espaço no coração da impossibilidade, no centro; e, certamente, ao mesmo tempo, no ponto de indiferença de todos os riscos, caracterizando essa grande realização da “obra de uma vida” como sendo uma última por muito tempo.  A imagem de Proust</w:t>
      </w:r>
      <w:r>
        <w:rPr>
          <w:rStyle w:val="ncoradanotaderodap"/>
          <w:rFonts w:ascii="Times New Roman" w:hAnsi="Times New Roman" w:cs="Times New Roman"/>
          <w:sz w:val="24"/>
          <w:szCs w:val="24"/>
        </w:rPr>
        <w:footnoteReference w:id="2"/>
      </w:r>
      <w:r>
        <w:rPr>
          <w:rFonts w:ascii="Times New Roman" w:hAnsi="Times New Roman" w:cs="Times New Roman"/>
          <w:sz w:val="24"/>
          <w:szCs w:val="24"/>
        </w:rPr>
        <w:t xml:space="preserve"> é a mais elevada expressão </w:t>
      </w:r>
      <w:r>
        <w:rPr>
          <w:rFonts w:ascii="Times New Roman" w:hAnsi="Times New Roman" w:cs="Times New Roman"/>
          <w:sz w:val="24"/>
          <w:szCs w:val="24"/>
        </w:rPr>
        <w:lastRenderedPageBreak/>
        <w:t xml:space="preserve">fisionômica que a irresistível e crescente discrepância entre poesia e </w:t>
      </w:r>
      <w:r w:rsidRPr="00C959F2">
        <w:rPr>
          <w:rFonts w:ascii="Times New Roman" w:hAnsi="Times New Roman" w:cs="Times New Roman"/>
          <w:sz w:val="24"/>
          <w:szCs w:val="24"/>
        </w:rPr>
        <w:t xml:space="preserve">vida pôde ganhar. Esta é a moral que justifica a tentativa de </w:t>
      </w:r>
      <w:r w:rsidR="00E446F0" w:rsidRPr="00C959F2">
        <w:rPr>
          <w:rFonts w:ascii="Times New Roman" w:hAnsi="Times New Roman" w:cs="Times New Roman"/>
          <w:sz w:val="24"/>
          <w:szCs w:val="24"/>
        </w:rPr>
        <w:t>trazê-la à tona.</w:t>
      </w:r>
    </w:p>
    <w:p w14:paraId="054C19EA" w14:textId="76CA9C52" w:rsidR="00C17AD0" w:rsidRDefault="002B10F3">
      <w:pPr>
        <w:spacing w:line="360" w:lineRule="auto"/>
        <w:jc w:val="both"/>
      </w:pPr>
      <w:r>
        <w:rPr>
          <w:rFonts w:ascii="Times New Roman" w:hAnsi="Times New Roman" w:cs="Times New Roman"/>
          <w:sz w:val="24"/>
          <w:szCs w:val="24"/>
        </w:rPr>
        <w:t xml:space="preserve">Sabemos que Proust não descreveu em sua obra uma vida como ela foi, mas uma vida </w:t>
      </w:r>
      <w:r w:rsidRPr="00EC432F">
        <w:rPr>
          <w:rFonts w:ascii="Times New Roman" w:hAnsi="Times New Roman" w:cs="Times New Roman"/>
          <w:sz w:val="24"/>
          <w:szCs w:val="24"/>
        </w:rPr>
        <w:t>como aquele que a viveu, lembra</w:t>
      </w:r>
      <w:r w:rsidR="007E5FAF" w:rsidRPr="00EC432F">
        <w:rPr>
          <w:rStyle w:val="Refdenotaderodap"/>
          <w:rFonts w:ascii="Times New Roman" w:hAnsi="Times New Roman" w:cs="Times New Roman"/>
          <w:sz w:val="24"/>
          <w:szCs w:val="24"/>
        </w:rPr>
        <w:footnoteReference w:id="3"/>
      </w:r>
      <w:r w:rsidRPr="00EC432F">
        <w:rPr>
          <w:rFonts w:ascii="Times New Roman" w:hAnsi="Times New Roman" w:cs="Times New Roman"/>
          <w:sz w:val="24"/>
          <w:szCs w:val="24"/>
        </w:rPr>
        <w:t xml:space="preserve"> dessa vida. Entretanto, isso ainda está expresso de</w:t>
      </w:r>
      <w:r>
        <w:rPr>
          <w:rFonts w:ascii="Times New Roman" w:hAnsi="Times New Roman" w:cs="Times New Roman"/>
          <w:sz w:val="24"/>
          <w:szCs w:val="24"/>
        </w:rPr>
        <w:t xml:space="preserve"> maneira imprecisa e de longe de forma muito grosseira. Pois aqui, para o autor que lembra,</w:t>
      </w:r>
      <w:r w:rsidR="00215C5A">
        <w:rPr>
          <w:rFonts w:ascii="Times New Roman" w:hAnsi="Times New Roman" w:cs="Times New Roman"/>
          <w:sz w:val="24"/>
          <w:szCs w:val="24"/>
        </w:rPr>
        <w:t xml:space="preserve"> </w:t>
      </w:r>
      <w:r>
        <w:rPr>
          <w:rFonts w:ascii="Times New Roman" w:hAnsi="Times New Roman" w:cs="Times New Roman"/>
          <w:sz w:val="24"/>
          <w:szCs w:val="24"/>
        </w:rPr>
        <w:t>não desempenha de forma alguma o papel principal aquilo que ele vivenciou, mas sim o tecer de suas lembranças, o trabalho de Penélope da rememoração. Ou não deveríamos falar de uma obra de Penélope do esquecimento?  Não está a rememoração involuntária</w:t>
      </w:r>
      <w:r>
        <w:rPr>
          <w:rStyle w:val="ncoradanotaderodap"/>
          <w:rFonts w:ascii="Times New Roman" w:hAnsi="Times New Roman" w:cs="Times New Roman"/>
          <w:sz w:val="24"/>
          <w:szCs w:val="24"/>
        </w:rPr>
        <w:footnoteReference w:id="4"/>
      </w:r>
      <w:r>
        <w:rPr>
          <w:rFonts w:ascii="Times New Roman" w:hAnsi="Times New Roman" w:cs="Times New Roman"/>
          <w:sz w:val="24"/>
          <w:szCs w:val="24"/>
        </w:rPr>
        <w:t xml:space="preserve">, a </w:t>
      </w:r>
      <w:r>
        <w:rPr>
          <w:rFonts w:ascii="Times New Roman" w:hAnsi="Times New Roman" w:cs="Times New Roman"/>
          <w:i/>
          <w:sz w:val="24"/>
          <w:szCs w:val="24"/>
        </w:rPr>
        <w:t>m</w:t>
      </w:r>
      <w:r w:rsidR="000346D5">
        <w:rPr>
          <w:rFonts w:ascii="Times New Roman" w:hAnsi="Times New Roman" w:cs="Times New Roman"/>
          <w:i/>
          <w:sz w:val="24"/>
          <w:szCs w:val="24"/>
        </w:rPr>
        <w:t>é</w:t>
      </w:r>
      <w:r>
        <w:rPr>
          <w:rFonts w:ascii="Times New Roman" w:hAnsi="Times New Roman" w:cs="Times New Roman"/>
          <w:i/>
          <w:sz w:val="24"/>
          <w:szCs w:val="24"/>
        </w:rPr>
        <w:t>m</w:t>
      </w:r>
      <w:r w:rsidR="000346D5">
        <w:rPr>
          <w:rFonts w:ascii="Times New Roman" w:hAnsi="Times New Roman" w:cs="Times New Roman"/>
          <w:i/>
          <w:sz w:val="24"/>
          <w:szCs w:val="24"/>
        </w:rPr>
        <w:t>o</w:t>
      </w:r>
      <w:r>
        <w:rPr>
          <w:rFonts w:ascii="Times New Roman" w:hAnsi="Times New Roman" w:cs="Times New Roman"/>
          <w:i/>
          <w:sz w:val="24"/>
          <w:szCs w:val="24"/>
        </w:rPr>
        <w:t>ire involuntaire</w:t>
      </w:r>
      <w:r>
        <w:rPr>
          <w:rFonts w:ascii="Times New Roman" w:hAnsi="Times New Roman" w:cs="Times New Roman"/>
          <w:sz w:val="24"/>
          <w:szCs w:val="24"/>
        </w:rPr>
        <w:t xml:space="preserve"> de Proust, muito mais próxima do </w:t>
      </w:r>
      <w:r w:rsidR="00215C5A">
        <w:rPr>
          <w:rFonts w:ascii="Times New Roman" w:hAnsi="Times New Roman" w:cs="Times New Roman"/>
          <w:sz w:val="24"/>
          <w:szCs w:val="24"/>
        </w:rPr>
        <w:t>esquecimento daquilo</w:t>
      </w:r>
      <w:r>
        <w:rPr>
          <w:rFonts w:ascii="Times New Roman" w:hAnsi="Times New Roman" w:cs="Times New Roman"/>
          <w:sz w:val="24"/>
          <w:szCs w:val="24"/>
        </w:rPr>
        <w:t xml:space="preserve"> o que na maioria das vezes se chama lembrança? E essa obra de rememoração espontânea, na qual a lembrança é a trama e a </w:t>
      </w:r>
      <w:r w:rsidRPr="00EC432F">
        <w:rPr>
          <w:rFonts w:ascii="Times New Roman" w:hAnsi="Times New Roman" w:cs="Times New Roman"/>
          <w:sz w:val="24"/>
          <w:szCs w:val="24"/>
        </w:rPr>
        <w:t>urdidura</w:t>
      </w:r>
      <w:r w:rsidR="000346D5" w:rsidRPr="00EC432F">
        <w:rPr>
          <w:rFonts w:ascii="Times New Roman" w:hAnsi="Times New Roman" w:cs="Times New Roman"/>
          <w:sz w:val="24"/>
          <w:szCs w:val="24"/>
        </w:rPr>
        <w:t>,</w:t>
      </w:r>
      <w:r w:rsidR="000346D5">
        <w:rPr>
          <w:rFonts w:ascii="Times New Roman" w:hAnsi="Times New Roman" w:cs="Times New Roman"/>
          <w:sz w:val="24"/>
          <w:szCs w:val="24"/>
        </w:rPr>
        <w:t xml:space="preserve"> </w:t>
      </w:r>
      <w:r>
        <w:rPr>
          <w:rFonts w:ascii="Times New Roman" w:hAnsi="Times New Roman" w:cs="Times New Roman"/>
          <w:sz w:val="24"/>
          <w:szCs w:val="24"/>
        </w:rPr>
        <w:t>o esquecer, não é muito mais o oposto à obra de Penélope do que sua imagem semelhante</w:t>
      </w:r>
      <w:r>
        <w:rPr>
          <w:rStyle w:val="ncoradanotaderodap"/>
          <w:rFonts w:ascii="Times New Roman" w:hAnsi="Times New Roman" w:cs="Times New Roman"/>
          <w:sz w:val="24"/>
          <w:szCs w:val="24"/>
        </w:rPr>
        <w:footnoteReference w:id="5"/>
      </w:r>
      <w:r>
        <w:rPr>
          <w:rFonts w:ascii="Times New Roman" w:hAnsi="Times New Roman" w:cs="Times New Roman"/>
          <w:sz w:val="24"/>
          <w:szCs w:val="24"/>
        </w:rPr>
        <w:t>? Pois aqui o dia desfaz o que a noite tecia</w:t>
      </w:r>
      <w:r w:rsidR="00FA4469">
        <w:rPr>
          <w:rStyle w:val="Refdenotaderodap"/>
          <w:rFonts w:ascii="Times New Roman" w:hAnsi="Times New Roman" w:cs="Times New Roman"/>
          <w:sz w:val="24"/>
          <w:szCs w:val="24"/>
        </w:rPr>
        <w:footnoteReference w:id="6"/>
      </w:r>
      <w:r>
        <w:rPr>
          <w:rFonts w:ascii="Times New Roman" w:hAnsi="Times New Roman" w:cs="Times New Roman"/>
          <w:sz w:val="24"/>
          <w:szCs w:val="24"/>
        </w:rPr>
        <w:t xml:space="preserve">. Toda manhã, despertos, seguramos em nossas mãos, quase sempre de maneira fraca e solta, apenas algumas franjas do tapete da existência vivida, como o esquecer o teceu em nós. Mas cada dia desfaz o entrelaçamento, os ornamentos do esquecer por meio da ação vinculada a um objetivo e, mais ainda, por meio do lembrar </w:t>
      </w:r>
      <w:r w:rsidR="0020417B">
        <w:rPr>
          <w:rFonts w:ascii="Times New Roman" w:hAnsi="Times New Roman" w:cs="Times New Roman"/>
          <w:sz w:val="24"/>
          <w:szCs w:val="24"/>
        </w:rPr>
        <w:t>preso a um</w:t>
      </w:r>
      <w:r w:rsidR="00F156B1">
        <w:rPr>
          <w:rFonts w:ascii="Times New Roman" w:hAnsi="Times New Roman" w:cs="Times New Roman"/>
          <w:sz w:val="24"/>
          <w:szCs w:val="24"/>
        </w:rPr>
        <w:t xml:space="preserve"> </w:t>
      </w:r>
      <w:r>
        <w:rPr>
          <w:rFonts w:ascii="Times New Roman" w:hAnsi="Times New Roman" w:cs="Times New Roman"/>
          <w:sz w:val="24"/>
          <w:szCs w:val="24"/>
        </w:rPr>
        <w:t>objetivo. Por isso</w:t>
      </w:r>
      <w:r w:rsidR="000346D5">
        <w:rPr>
          <w:rFonts w:ascii="Times New Roman" w:hAnsi="Times New Roman" w:cs="Times New Roman"/>
          <w:sz w:val="24"/>
          <w:szCs w:val="24"/>
        </w:rPr>
        <w:t>,</w:t>
      </w:r>
      <w:r>
        <w:rPr>
          <w:rFonts w:ascii="Times New Roman" w:hAnsi="Times New Roman" w:cs="Times New Roman"/>
          <w:sz w:val="24"/>
          <w:szCs w:val="24"/>
        </w:rPr>
        <w:t xml:space="preserve"> Proust, ao final, transformou seus dias em noite, para dedicar imperturbavelmente todas suas horas à obra, sob luz artificial em seu quarto escurecido, para não perder nenhum de seus enredados arabescos.  </w:t>
      </w:r>
    </w:p>
    <w:p w14:paraId="538ADC8E" w14:textId="4CF290E0" w:rsidR="00C17AD0" w:rsidRDefault="002B10F3">
      <w:pPr>
        <w:spacing w:line="360" w:lineRule="auto"/>
        <w:jc w:val="both"/>
      </w:pPr>
      <w:r>
        <w:rPr>
          <w:rFonts w:ascii="Times New Roman" w:hAnsi="Times New Roman" w:cs="Times New Roman"/>
          <w:sz w:val="24"/>
          <w:szCs w:val="24"/>
        </w:rPr>
        <w:t xml:space="preserve">Quando os romanos denominam um texto tecitura, quase nenhum outro, assim sendo, é mais intenso e mais denso do que o de Marcel Proust. Nada foi para ele denso e duradouro o bastante. Seu editor Gallimard narrou como </w:t>
      </w:r>
      <w:r w:rsidRPr="00D02CC4">
        <w:rPr>
          <w:rFonts w:ascii="Times New Roman" w:hAnsi="Times New Roman" w:cs="Times New Roman"/>
          <w:sz w:val="24"/>
          <w:szCs w:val="24"/>
        </w:rPr>
        <w:t>os hábitos de Proust durante a revisão</w:t>
      </w:r>
      <w:r w:rsidR="003A5515">
        <w:rPr>
          <w:rFonts w:ascii="Times New Roman" w:hAnsi="Times New Roman" w:cs="Times New Roman"/>
          <w:sz w:val="24"/>
          <w:szCs w:val="24"/>
        </w:rPr>
        <w:t xml:space="preserve"> </w:t>
      </w:r>
      <w:r w:rsidRPr="00D02CC4">
        <w:rPr>
          <w:rFonts w:ascii="Times New Roman" w:hAnsi="Times New Roman" w:cs="Times New Roman"/>
          <w:sz w:val="24"/>
          <w:szCs w:val="24"/>
        </w:rPr>
        <w:t>deixava</w:t>
      </w:r>
      <w:r w:rsidR="00D02CC4">
        <w:rPr>
          <w:rFonts w:ascii="Times New Roman" w:hAnsi="Times New Roman" w:cs="Times New Roman"/>
          <w:sz w:val="24"/>
          <w:szCs w:val="24"/>
        </w:rPr>
        <w:t>m</w:t>
      </w:r>
      <w:r>
        <w:rPr>
          <w:rFonts w:ascii="Times New Roman" w:hAnsi="Times New Roman" w:cs="Times New Roman"/>
          <w:sz w:val="24"/>
          <w:szCs w:val="24"/>
        </w:rPr>
        <w:t xml:space="preserve"> os gráficos desesperados. As provas voltavam sempre cheias de anotações nas margens. Mas nenhum erro ortográfico havia sido corrigido; todo espaço disponível </w:t>
      </w:r>
      <w:r>
        <w:rPr>
          <w:rFonts w:ascii="Times New Roman" w:hAnsi="Times New Roman" w:cs="Times New Roman"/>
          <w:sz w:val="24"/>
          <w:szCs w:val="24"/>
        </w:rPr>
        <w:lastRenderedPageBreak/>
        <w:t>estava tomado por novos textos. Assim a legalidade do lembrar efetivava</w:t>
      </w:r>
      <w:r w:rsidR="000346D5">
        <w:rPr>
          <w:rFonts w:ascii="Times New Roman" w:hAnsi="Times New Roman" w:cs="Times New Roman"/>
          <w:sz w:val="24"/>
          <w:szCs w:val="24"/>
        </w:rPr>
        <w:t>-se</w:t>
      </w:r>
      <w:r>
        <w:rPr>
          <w:rFonts w:ascii="Times New Roman" w:hAnsi="Times New Roman" w:cs="Times New Roman"/>
          <w:sz w:val="24"/>
          <w:szCs w:val="24"/>
        </w:rPr>
        <w:t xml:space="preserve"> até na extensão da obra. Pois um acontecimento vivido é finito, ao menos encerrado na esfera do vivenciado, um acontecimento lembrado é</w:t>
      </w:r>
      <w:r w:rsidR="00764B91">
        <w:rPr>
          <w:rFonts w:ascii="Times New Roman" w:hAnsi="Times New Roman" w:cs="Times New Roman"/>
          <w:sz w:val="24"/>
          <w:szCs w:val="24"/>
        </w:rPr>
        <w:t xml:space="preserve"> ilimitado</w:t>
      </w:r>
      <w:r>
        <w:rPr>
          <w:rFonts w:ascii="Times New Roman" w:hAnsi="Times New Roman" w:cs="Times New Roman"/>
          <w:sz w:val="24"/>
          <w:szCs w:val="24"/>
        </w:rPr>
        <w:t>, porque ele é apenas chave</w:t>
      </w:r>
      <w:r>
        <w:rPr>
          <w:rStyle w:val="ncoradanotaderodap"/>
          <w:rFonts w:ascii="Times New Roman" w:hAnsi="Times New Roman" w:cs="Times New Roman"/>
          <w:sz w:val="24"/>
          <w:szCs w:val="24"/>
        </w:rPr>
        <w:footnoteReference w:id="7"/>
      </w:r>
      <w:r>
        <w:rPr>
          <w:rFonts w:ascii="Times New Roman" w:hAnsi="Times New Roman" w:cs="Times New Roman"/>
          <w:sz w:val="24"/>
          <w:szCs w:val="24"/>
        </w:rPr>
        <w:t xml:space="preserve"> para tudo o que veio antes e tudo o que veio depois dele. Ainda noutro sentido, a lembrança aqui dita a regra rigorosa do tecer.  </w:t>
      </w:r>
      <w:r w:rsidR="00F0698C">
        <w:rPr>
          <w:rFonts w:ascii="Times New Roman" w:hAnsi="Times New Roman" w:cs="Times New Roman"/>
          <w:sz w:val="24"/>
          <w:szCs w:val="24"/>
        </w:rPr>
        <w:t>A u</w:t>
      </w:r>
      <w:r>
        <w:rPr>
          <w:rFonts w:ascii="Times New Roman" w:hAnsi="Times New Roman" w:cs="Times New Roman"/>
          <w:sz w:val="24"/>
          <w:szCs w:val="24"/>
        </w:rPr>
        <w:t>nidade do texto</w:t>
      </w:r>
      <w:r w:rsidR="00F0698C" w:rsidRPr="00F0698C">
        <w:rPr>
          <w:rFonts w:ascii="Times New Roman" w:hAnsi="Times New Roman" w:cs="Times New Roman"/>
          <w:sz w:val="24"/>
          <w:szCs w:val="24"/>
        </w:rPr>
        <w:t xml:space="preserve"> </w:t>
      </w:r>
      <w:r w:rsidR="00F0698C">
        <w:rPr>
          <w:rFonts w:ascii="Times New Roman" w:hAnsi="Times New Roman" w:cs="Times New Roman"/>
          <w:sz w:val="24"/>
          <w:szCs w:val="24"/>
        </w:rPr>
        <w:t>não é a pessoa do autor, muito menos a ação,</w:t>
      </w:r>
      <w:r>
        <w:rPr>
          <w:rFonts w:ascii="Times New Roman" w:hAnsi="Times New Roman" w:cs="Times New Roman"/>
          <w:sz w:val="24"/>
          <w:szCs w:val="24"/>
        </w:rPr>
        <w:t xml:space="preserve"> </w:t>
      </w:r>
      <w:r w:rsidR="00F0698C">
        <w:rPr>
          <w:rFonts w:ascii="Times New Roman" w:hAnsi="Times New Roman" w:cs="Times New Roman"/>
          <w:sz w:val="24"/>
          <w:szCs w:val="24"/>
        </w:rPr>
        <w:t>mas</w:t>
      </w:r>
      <w:r w:rsidR="00F0483E">
        <w:rPr>
          <w:rFonts w:ascii="Times New Roman" w:hAnsi="Times New Roman" w:cs="Times New Roman"/>
          <w:sz w:val="24"/>
          <w:szCs w:val="24"/>
        </w:rPr>
        <w:t>, exatamente,</w:t>
      </w:r>
      <w:r>
        <w:rPr>
          <w:rFonts w:ascii="Times New Roman" w:hAnsi="Times New Roman" w:cs="Times New Roman"/>
          <w:sz w:val="24"/>
          <w:szCs w:val="24"/>
        </w:rPr>
        <w:t xml:space="preserve"> o </w:t>
      </w:r>
      <w:r>
        <w:rPr>
          <w:rFonts w:ascii="Times New Roman" w:hAnsi="Times New Roman" w:cs="Times New Roman"/>
          <w:i/>
          <w:sz w:val="24"/>
          <w:szCs w:val="24"/>
        </w:rPr>
        <w:t>actus purus</w:t>
      </w:r>
      <w:r>
        <w:rPr>
          <w:rFonts w:ascii="Times New Roman" w:hAnsi="Times New Roman" w:cs="Times New Roman"/>
          <w:sz w:val="24"/>
          <w:szCs w:val="24"/>
        </w:rPr>
        <w:t xml:space="preserve"> do </w:t>
      </w:r>
      <w:r w:rsidR="00F0483E">
        <w:rPr>
          <w:rFonts w:ascii="Times New Roman" w:hAnsi="Times New Roman" w:cs="Times New Roman"/>
          <w:sz w:val="24"/>
          <w:szCs w:val="24"/>
        </w:rPr>
        <w:t xml:space="preserve">próprio </w:t>
      </w:r>
      <w:r>
        <w:rPr>
          <w:rFonts w:ascii="Times New Roman" w:hAnsi="Times New Roman" w:cs="Times New Roman"/>
          <w:sz w:val="24"/>
          <w:szCs w:val="24"/>
        </w:rPr>
        <w:t>lembrar. Pode-se até mesmo dizer, suas intermitências são apenas</w:t>
      </w:r>
      <w:r w:rsidR="00764B91">
        <w:rPr>
          <w:rFonts w:ascii="Times New Roman" w:hAnsi="Times New Roman" w:cs="Times New Roman"/>
          <w:sz w:val="24"/>
          <w:szCs w:val="24"/>
        </w:rPr>
        <w:t xml:space="preserve"> </w:t>
      </w:r>
      <w:r w:rsidR="003A5515">
        <w:rPr>
          <w:rFonts w:ascii="Times New Roman" w:hAnsi="Times New Roman" w:cs="Times New Roman"/>
          <w:sz w:val="24"/>
          <w:szCs w:val="24"/>
        </w:rPr>
        <w:t>lado d</w:t>
      </w:r>
      <w:r w:rsidR="00764B91">
        <w:rPr>
          <w:rFonts w:ascii="Times New Roman" w:hAnsi="Times New Roman" w:cs="Times New Roman"/>
          <w:sz w:val="24"/>
          <w:szCs w:val="24"/>
        </w:rPr>
        <w:t>o avesso</w:t>
      </w:r>
      <w:r>
        <w:rPr>
          <w:rFonts w:ascii="Times New Roman" w:hAnsi="Times New Roman" w:cs="Times New Roman"/>
          <w:sz w:val="24"/>
          <w:szCs w:val="24"/>
        </w:rPr>
        <w:t xml:space="preserve"> do</w:t>
      </w:r>
      <w:r w:rsidR="00764B91">
        <w:rPr>
          <w:rFonts w:ascii="Times New Roman" w:hAnsi="Times New Roman" w:cs="Times New Roman"/>
          <w:sz w:val="24"/>
          <w:szCs w:val="24"/>
        </w:rPr>
        <w:t xml:space="preserve"> </w:t>
      </w:r>
      <w:r w:rsidR="00764B91" w:rsidRPr="007F2616">
        <w:rPr>
          <w:rFonts w:ascii="Times New Roman" w:hAnsi="Times New Roman" w:cs="Times New Roman"/>
          <w:i/>
          <w:sz w:val="24"/>
          <w:szCs w:val="24"/>
        </w:rPr>
        <w:t>continuum</w:t>
      </w:r>
      <w:r>
        <w:rPr>
          <w:rFonts w:ascii="Times New Roman" w:hAnsi="Times New Roman" w:cs="Times New Roman"/>
          <w:sz w:val="24"/>
          <w:szCs w:val="24"/>
        </w:rPr>
        <w:t xml:space="preserve"> do lembrar, o desenho </w:t>
      </w:r>
      <w:r w:rsidRPr="00F0698C">
        <w:rPr>
          <w:rFonts w:ascii="Times New Roman" w:hAnsi="Times New Roman" w:cs="Times New Roman"/>
          <w:sz w:val="24"/>
          <w:szCs w:val="24"/>
        </w:rPr>
        <w:t xml:space="preserve">invertido do tapete. Assim o quis Proust, </w:t>
      </w:r>
      <w:r w:rsidR="00EA7F12" w:rsidRPr="00F0698C">
        <w:rPr>
          <w:rFonts w:ascii="Times New Roman" w:hAnsi="Times New Roman" w:cs="Times New Roman"/>
          <w:sz w:val="24"/>
          <w:szCs w:val="24"/>
        </w:rPr>
        <w:t xml:space="preserve">e </w:t>
      </w:r>
      <w:r w:rsidRPr="00F0698C">
        <w:rPr>
          <w:rFonts w:ascii="Times New Roman" w:hAnsi="Times New Roman" w:cs="Times New Roman"/>
          <w:sz w:val="24"/>
          <w:szCs w:val="24"/>
        </w:rPr>
        <w:t xml:space="preserve">assim </w:t>
      </w:r>
      <w:r w:rsidR="000346D5" w:rsidRPr="00F0698C">
        <w:rPr>
          <w:rFonts w:ascii="Times New Roman" w:hAnsi="Times New Roman" w:cs="Times New Roman"/>
          <w:sz w:val="24"/>
          <w:szCs w:val="24"/>
        </w:rPr>
        <w:t xml:space="preserve">ele </w:t>
      </w:r>
      <w:r w:rsidRPr="00F0698C">
        <w:rPr>
          <w:rFonts w:ascii="Times New Roman" w:hAnsi="Times New Roman" w:cs="Times New Roman"/>
          <w:sz w:val="24"/>
          <w:szCs w:val="24"/>
        </w:rPr>
        <w:t>deve ser compreendido, quando diz que preferiria ver toda sua obra impressa em duas colunas, em um volume, e sem</w:t>
      </w:r>
      <w:r>
        <w:rPr>
          <w:rFonts w:ascii="Times New Roman" w:hAnsi="Times New Roman" w:cs="Times New Roman"/>
          <w:sz w:val="24"/>
          <w:szCs w:val="24"/>
        </w:rPr>
        <w:t xml:space="preserve"> nenhum parágrafo.</w:t>
      </w:r>
    </w:p>
    <w:p w14:paraId="113C166B" w14:textId="67E8D2AF" w:rsidR="00C17AD0" w:rsidRDefault="002B10F3">
      <w:pPr>
        <w:spacing w:line="360" w:lineRule="auto"/>
        <w:jc w:val="both"/>
      </w:pPr>
      <w:r>
        <w:rPr>
          <w:rFonts w:ascii="Times New Roman" w:hAnsi="Times New Roman" w:cs="Times New Roman"/>
          <w:sz w:val="24"/>
          <w:szCs w:val="24"/>
        </w:rPr>
        <w:t xml:space="preserve">O que ele procurava tão freneticamente? Em que se fundamentavam esses esforços infinitos? Podemos dizer que todas as vidas, obras, ações, que importam, nunca foram outras do que o desdobramento </w:t>
      </w:r>
      <w:r w:rsidR="00FD65AA">
        <w:rPr>
          <w:rFonts w:ascii="Times New Roman" w:hAnsi="Times New Roman" w:cs="Times New Roman"/>
          <w:sz w:val="24"/>
          <w:szCs w:val="24"/>
        </w:rPr>
        <w:t>inabalável</w:t>
      </w:r>
      <w:r w:rsidR="007F2616">
        <w:rPr>
          <w:rFonts w:ascii="Times New Roman" w:hAnsi="Times New Roman" w:cs="Times New Roman"/>
          <w:sz w:val="24"/>
          <w:szCs w:val="24"/>
        </w:rPr>
        <w:t xml:space="preserve"> </w:t>
      </w:r>
      <w:r>
        <w:rPr>
          <w:rFonts w:ascii="Times New Roman" w:hAnsi="Times New Roman" w:cs="Times New Roman"/>
          <w:sz w:val="24"/>
          <w:szCs w:val="24"/>
        </w:rPr>
        <w:t xml:space="preserve">das horas mais banais e voláteis, mais sentimentais e mais frágeis na existência daquele ao qual elas pertencem? E quando Proust, em </w:t>
      </w:r>
      <w:r w:rsidR="00FD65AA">
        <w:rPr>
          <w:rFonts w:ascii="Times New Roman" w:hAnsi="Times New Roman" w:cs="Times New Roman"/>
          <w:sz w:val="24"/>
          <w:szCs w:val="24"/>
        </w:rPr>
        <w:t>uma</w:t>
      </w:r>
      <w:r w:rsidR="007F2616">
        <w:rPr>
          <w:rFonts w:ascii="Times New Roman" w:hAnsi="Times New Roman" w:cs="Times New Roman"/>
          <w:sz w:val="24"/>
          <w:szCs w:val="24"/>
        </w:rPr>
        <w:t xml:space="preserve"> </w:t>
      </w:r>
      <w:r>
        <w:rPr>
          <w:rFonts w:ascii="Times New Roman" w:hAnsi="Times New Roman" w:cs="Times New Roman"/>
          <w:sz w:val="24"/>
          <w:szCs w:val="24"/>
        </w:rPr>
        <w:t>passagem famosa, descreveu este seu momento mais próprio, ele o fazia de tal maneira que cada um o reencontrasse em sua própria existência. Por pouco poderíamos denominá-lo de corriqueiro. Ele vem com a noite, com um assobio longínquo ou com o suspiro no peitoril da janela aberta. E não se pode prever, quais encontros nos estariam predeterminados, se nós estivéssemos menos dispostos a dormir. Proust não obedecia ao sono. E mesmo assim, por isso mesmo e muito mais, pode Jean Cocteau falar num belo ensaio sobre o timbre de sua voz, que ela foi obediente às leis da noite e do mel. Sujeitando-se ao seu domínio, ele venceu o luto desesperançoso em seu interior (o que ele certa vez denominou “</w:t>
      </w:r>
      <w:r w:rsidR="00F0698C" w:rsidRPr="00F0698C">
        <w:rPr>
          <w:rFonts w:ascii="Times New Roman" w:hAnsi="Times New Roman" w:cs="Times New Roman"/>
          <w:sz w:val="24"/>
          <w:szCs w:val="24"/>
        </w:rPr>
        <w:t>l’essence même du présent une imperfection incurable</w:t>
      </w:r>
      <w:r>
        <w:rPr>
          <w:rFonts w:ascii="Times New Roman" w:hAnsi="Times New Roman" w:cs="Times New Roman"/>
          <w:sz w:val="24"/>
          <w:szCs w:val="24"/>
        </w:rPr>
        <w:t>”</w:t>
      </w:r>
      <w:r>
        <w:rPr>
          <w:rStyle w:val="ncoradanotaderodap"/>
          <w:rFonts w:ascii="Times New Roman" w:hAnsi="Times New Roman" w:cs="Times New Roman"/>
          <w:sz w:val="24"/>
          <w:szCs w:val="24"/>
        </w:rPr>
        <w:footnoteReference w:id="8"/>
      </w:r>
      <w:r>
        <w:rPr>
          <w:rFonts w:ascii="Times New Roman" w:hAnsi="Times New Roman" w:cs="Times New Roman"/>
          <w:sz w:val="24"/>
          <w:szCs w:val="24"/>
        </w:rPr>
        <w:t xml:space="preserve">), e </w:t>
      </w:r>
      <w:r>
        <w:rPr>
          <w:rFonts w:ascii="Times New Roman" w:hAnsi="Times New Roman" w:cs="Times New Roman"/>
          <w:sz w:val="24"/>
          <w:szCs w:val="24"/>
        </w:rPr>
        <w:lastRenderedPageBreak/>
        <w:t xml:space="preserve">construiu dos favos da lembrança sua casa para abrigar o </w:t>
      </w:r>
      <w:r w:rsidR="007F2616">
        <w:rPr>
          <w:rFonts w:ascii="Times New Roman" w:hAnsi="Times New Roman" w:cs="Times New Roman"/>
          <w:sz w:val="24"/>
          <w:szCs w:val="24"/>
        </w:rPr>
        <w:t>zu</w:t>
      </w:r>
      <w:r w:rsidR="00472D8E">
        <w:rPr>
          <w:rFonts w:ascii="Times New Roman" w:hAnsi="Times New Roman" w:cs="Times New Roman"/>
          <w:sz w:val="24"/>
          <w:szCs w:val="24"/>
        </w:rPr>
        <w:t>ni</w:t>
      </w:r>
      <w:r w:rsidR="007F2616">
        <w:rPr>
          <w:rFonts w:ascii="Times New Roman" w:hAnsi="Times New Roman" w:cs="Times New Roman"/>
          <w:sz w:val="24"/>
          <w:szCs w:val="24"/>
        </w:rPr>
        <w:t>r</w:t>
      </w:r>
      <w:r>
        <w:rPr>
          <w:rFonts w:ascii="Times New Roman" w:hAnsi="Times New Roman" w:cs="Times New Roman"/>
          <w:sz w:val="24"/>
          <w:szCs w:val="24"/>
        </w:rPr>
        <w:t xml:space="preserve"> dos pensamentos. Cocteau viu o que deveria ocupar todo leitor de Proust no mais elevado grau: ele viu o desejo de felicidade cego, desatinado, possuído nessa pessoa. Reluzia de seus olhares. Eles não eram felizes. Mas neles jazia a felicidade como </w:t>
      </w:r>
      <w:r>
        <w:rPr>
          <w:rFonts w:ascii="Times New Roman" w:hAnsi="Times New Roman" w:cs="Times New Roman"/>
          <w:i/>
          <w:sz w:val="24"/>
          <w:szCs w:val="24"/>
        </w:rPr>
        <w:t>no</w:t>
      </w:r>
      <w:r>
        <w:rPr>
          <w:rFonts w:ascii="Times New Roman" w:hAnsi="Times New Roman" w:cs="Times New Roman"/>
          <w:sz w:val="24"/>
          <w:szCs w:val="24"/>
        </w:rPr>
        <w:t xml:space="preserve"> jogo ou </w:t>
      </w:r>
      <w:r>
        <w:rPr>
          <w:rFonts w:ascii="Times New Roman" w:hAnsi="Times New Roman" w:cs="Times New Roman"/>
          <w:i/>
          <w:sz w:val="24"/>
          <w:szCs w:val="24"/>
        </w:rPr>
        <w:t>no</w:t>
      </w:r>
      <w:r>
        <w:rPr>
          <w:rFonts w:ascii="Times New Roman" w:hAnsi="Times New Roman" w:cs="Times New Roman"/>
          <w:sz w:val="24"/>
          <w:szCs w:val="24"/>
        </w:rPr>
        <w:t xml:space="preserve"> amor. Não é difícil dizer, porque esse desejo de felicidade paralisante, explosivo</w:t>
      </w:r>
      <w:r w:rsidR="007C156E">
        <w:rPr>
          <w:rFonts w:ascii="Times New Roman" w:hAnsi="Times New Roman" w:cs="Times New Roman"/>
          <w:sz w:val="24"/>
          <w:szCs w:val="24"/>
        </w:rPr>
        <w:t xml:space="preserve"> </w:t>
      </w:r>
      <w:r>
        <w:rPr>
          <w:rFonts w:ascii="Times New Roman" w:hAnsi="Times New Roman" w:cs="Times New Roman"/>
          <w:sz w:val="24"/>
          <w:szCs w:val="24"/>
        </w:rPr>
        <w:t>que penetra a poesia de Proust</w:t>
      </w:r>
      <w:r w:rsidR="007C156E">
        <w:rPr>
          <w:rFonts w:ascii="Times New Roman" w:hAnsi="Times New Roman" w:cs="Times New Roman"/>
          <w:sz w:val="24"/>
          <w:szCs w:val="24"/>
        </w:rPr>
        <w:t xml:space="preserve"> </w:t>
      </w:r>
      <w:r>
        <w:rPr>
          <w:rFonts w:ascii="Times New Roman" w:hAnsi="Times New Roman" w:cs="Times New Roman"/>
          <w:sz w:val="24"/>
          <w:szCs w:val="24"/>
        </w:rPr>
        <w:t>é tão raramente entendido pelos seus leitores. Proust mesmo</w:t>
      </w:r>
      <w:r w:rsidRPr="00FB6865">
        <w:rPr>
          <w:rFonts w:ascii="Times New Roman" w:hAnsi="Times New Roman" w:cs="Times New Roman"/>
          <w:sz w:val="24"/>
          <w:szCs w:val="24"/>
        </w:rPr>
        <w:t xml:space="preserve"> facilitou</w:t>
      </w:r>
      <w:r w:rsidR="007C156E" w:rsidRPr="00FB6865">
        <w:rPr>
          <w:rFonts w:ascii="Times New Roman" w:hAnsi="Times New Roman" w:cs="Times New Roman"/>
          <w:sz w:val="24"/>
          <w:szCs w:val="24"/>
        </w:rPr>
        <w:t>-lhes em</w:t>
      </w:r>
      <w:r w:rsidRPr="00FB6865">
        <w:rPr>
          <w:rFonts w:ascii="Times New Roman" w:hAnsi="Times New Roman" w:cs="Times New Roman"/>
          <w:sz w:val="24"/>
          <w:szCs w:val="24"/>
        </w:rPr>
        <w:t xml:space="preserve"> considerar,</w:t>
      </w:r>
      <w:r>
        <w:rPr>
          <w:rFonts w:ascii="Times New Roman" w:hAnsi="Times New Roman" w:cs="Times New Roman"/>
          <w:sz w:val="24"/>
          <w:szCs w:val="24"/>
        </w:rPr>
        <w:t xml:space="preserve"> em vários lugares, também essa obra sob a antiga perspectiva comprovada, confortável, da renúncia, do heroísmo, da ascese. Já que </w:t>
      </w:r>
      <w:r w:rsidRPr="00FB6865">
        <w:rPr>
          <w:rFonts w:ascii="Times New Roman" w:hAnsi="Times New Roman" w:cs="Times New Roman"/>
          <w:sz w:val="24"/>
          <w:szCs w:val="24"/>
        </w:rPr>
        <w:t xml:space="preserve">nada é mais óbvio aos alunos modelares da vida </w:t>
      </w:r>
      <w:r w:rsidR="008E18F9">
        <w:rPr>
          <w:rFonts w:ascii="Times New Roman" w:hAnsi="Times New Roman" w:cs="Times New Roman"/>
          <w:sz w:val="24"/>
          <w:szCs w:val="24"/>
        </w:rPr>
        <w:t xml:space="preserve">senão </w:t>
      </w:r>
      <w:r w:rsidR="00C309B0">
        <w:rPr>
          <w:rFonts w:ascii="Times New Roman" w:hAnsi="Times New Roman" w:cs="Times New Roman"/>
          <w:sz w:val="24"/>
          <w:szCs w:val="24"/>
        </w:rPr>
        <w:t xml:space="preserve">o fato </w:t>
      </w:r>
      <w:r w:rsidRPr="00FB6865">
        <w:rPr>
          <w:rFonts w:ascii="Times New Roman" w:hAnsi="Times New Roman" w:cs="Times New Roman"/>
          <w:sz w:val="24"/>
          <w:szCs w:val="24"/>
        </w:rPr>
        <w:t>d</w:t>
      </w:r>
      <w:r w:rsidR="00C309B0">
        <w:rPr>
          <w:rFonts w:ascii="Times New Roman" w:hAnsi="Times New Roman" w:cs="Times New Roman"/>
          <w:sz w:val="24"/>
          <w:szCs w:val="24"/>
        </w:rPr>
        <w:t>e</w:t>
      </w:r>
      <w:r w:rsidRPr="00FB6865">
        <w:rPr>
          <w:rFonts w:ascii="Times New Roman" w:hAnsi="Times New Roman" w:cs="Times New Roman"/>
          <w:sz w:val="24"/>
          <w:szCs w:val="24"/>
        </w:rPr>
        <w:t xml:space="preserve"> que um grande desempenho seja</w:t>
      </w:r>
      <w:r>
        <w:rPr>
          <w:rFonts w:ascii="Times New Roman" w:hAnsi="Times New Roman" w:cs="Times New Roman"/>
          <w:sz w:val="24"/>
          <w:szCs w:val="24"/>
        </w:rPr>
        <w:t xml:space="preserve"> </w:t>
      </w:r>
      <w:r w:rsidRPr="00FB6865">
        <w:rPr>
          <w:rFonts w:ascii="Times New Roman" w:hAnsi="Times New Roman" w:cs="Times New Roman"/>
          <w:sz w:val="24"/>
          <w:szCs w:val="24"/>
        </w:rPr>
        <w:t>apenas fruto de esforços, lamento e decepção. Pois que no belo também a felicidade p</w:t>
      </w:r>
      <w:r w:rsidR="00C309B0">
        <w:rPr>
          <w:rFonts w:ascii="Times New Roman" w:hAnsi="Times New Roman" w:cs="Times New Roman"/>
          <w:sz w:val="24"/>
          <w:szCs w:val="24"/>
        </w:rPr>
        <w:t>ossa</w:t>
      </w:r>
      <w:r w:rsidRPr="00FB6865">
        <w:rPr>
          <w:rFonts w:ascii="Times New Roman" w:hAnsi="Times New Roman" w:cs="Times New Roman"/>
          <w:sz w:val="24"/>
          <w:szCs w:val="24"/>
        </w:rPr>
        <w:t xml:space="preserve"> participar, seria</w:t>
      </w:r>
      <w:r w:rsidR="00C309B0">
        <w:rPr>
          <w:rFonts w:ascii="Times New Roman" w:hAnsi="Times New Roman" w:cs="Times New Roman"/>
          <w:sz w:val="24"/>
          <w:szCs w:val="24"/>
        </w:rPr>
        <w:t xml:space="preserve"> um</w:t>
      </w:r>
      <w:r w:rsidR="00FB6865">
        <w:rPr>
          <w:rFonts w:ascii="Times New Roman" w:hAnsi="Times New Roman" w:cs="Times New Roman"/>
          <w:sz w:val="24"/>
          <w:szCs w:val="24"/>
        </w:rPr>
        <w:t xml:space="preserve"> excesso do bem</w:t>
      </w:r>
      <w:r w:rsidRPr="00FB6865">
        <w:rPr>
          <w:rFonts w:ascii="Times New Roman" w:hAnsi="Times New Roman" w:cs="Times New Roman"/>
          <w:sz w:val="24"/>
          <w:szCs w:val="24"/>
        </w:rPr>
        <w:t>, a</w:t>
      </w:r>
      <w:r w:rsidR="00FB6865">
        <w:rPr>
          <w:rFonts w:ascii="Times New Roman" w:hAnsi="Times New Roman" w:cs="Times New Roman"/>
          <w:sz w:val="24"/>
          <w:szCs w:val="24"/>
        </w:rPr>
        <w:t>lém</w:t>
      </w:r>
      <w:r w:rsidRPr="00FB6865">
        <w:rPr>
          <w:rFonts w:ascii="Times New Roman" w:hAnsi="Times New Roman" w:cs="Times New Roman"/>
          <w:sz w:val="24"/>
          <w:szCs w:val="24"/>
        </w:rPr>
        <w:t xml:space="preserve"> do qu</w:t>
      </w:r>
      <w:r w:rsidR="00C309B0">
        <w:rPr>
          <w:rFonts w:ascii="Times New Roman" w:hAnsi="Times New Roman" w:cs="Times New Roman"/>
          <w:sz w:val="24"/>
          <w:szCs w:val="24"/>
        </w:rPr>
        <w:t>al</w:t>
      </w:r>
      <w:r w:rsidR="00472D8E" w:rsidRPr="00FB6865">
        <w:rPr>
          <w:rFonts w:ascii="Times New Roman" w:hAnsi="Times New Roman" w:cs="Times New Roman"/>
          <w:sz w:val="24"/>
          <w:szCs w:val="24"/>
        </w:rPr>
        <w:t xml:space="preserve"> </w:t>
      </w:r>
      <w:r w:rsidR="00C309B0" w:rsidRPr="00FB6865">
        <w:rPr>
          <w:rFonts w:ascii="Times New Roman" w:hAnsi="Times New Roman" w:cs="Times New Roman"/>
          <w:sz w:val="24"/>
          <w:szCs w:val="24"/>
        </w:rPr>
        <w:t xml:space="preserve">o ressentimento deles </w:t>
      </w:r>
      <w:r w:rsidR="00C309B0">
        <w:rPr>
          <w:rFonts w:ascii="Times New Roman" w:hAnsi="Times New Roman" w:cs="Times New Roman"/>
          <w:sz w:val="24"/>
          <w:szCs w:val="24"/>
        </w:rPr>
        <w:t xml:space="preserve">jamais </w:t>
      </w:r>
      <w:r w:rsidRPr="00FB6865">
        <w:rPr>
          <w:rFonts w:ascii="Times New Roman" w:hAnsi="Times New Roman" w:cs="Times New Roman"/>
          <w:sz w:val="24"/>
          <w:szCs w:val="24"/>
        </w:rPr>
        <w:t>se consolaria.</w:t>
      </w:r>
      <w:r>
        <w:rPr>
          <w:rFonts w:ascii="Times New Roman" w:hAnsi="Times New Roman" w:cs="Times New Roman"/>
          <w:sz w:val="24"/>
          <w:szCs w:val="24"/>
        </w:rPr>
        <w:t xml:space="preserve">  </w:t>
      </w:r>
    </w:p>
    <w:p w14:paraId="4934D0C0" w14:textId="4FCA654E" w:rsidR="00C17AD0" w:rsidRDefault="002B10F3" w:rsidP="00F156B1">
      <w:pPr>
        <w:spacing w:line="360" w:lineRule="auto"/>
        <w:jc w:val="both"/>
      </w:pPr>
      <w:r>
        <w:rPr>
          <w:rFonts w:ascii="Times New Roman" w:hAnsi="Times New Roman" w:cs="Times New Roman"/>
          <w:sz w:val="24"/>
          <w:szCs w:val="24"/>
        </w:rPr>
        <w:t xml:space="preserve">Existe, porém, uma vontade de felicidade dupla, uma dialética da felicidade. Uma forma de felicidade hínica e elegíaca. Uma: o inaudito, o que nunca existiu antes, o ápice da beatitude. Outra: o eterno mais uma vez, a eterna restauração da felicidade originária, primeira. Essa ideia de felicidade elegíaca, que </w:t>
      </w:r>
      <w:r w:rsidR="007C156E">
        <w:rPr>
          <w:rFonts w:ascii="Times New Roman" w:hAnsi="Times New Roman" w:cs="Times New Roman"/>
          <w:sz w:val="24"/>
          <w:szCs w:val="24"/>
        </w:rPr>
        <w:t xml:space="preserve">se </w:t>
      </w:r>
      <w:r>
        <w:rPr>
          <w:rFonts w:ascii="Times New Roman" w:hAnsi="Times New Roman" w:cs="Times New Roman"/>
          <w:sz w:val="24"/>
          <w:szCs w:val="24"/>
        </w:rPr>
        <w:t>poder</w:t>
      </w:r>
      <w:r w:rsidR="007C156E">
        <w:rPr>
          <w:rFonts w:ascii="Times New Roman" w:hAnsi="Times New Roman" w:cs="Times New Roman"/>
          <w:sz w:val="24"/>
          <w:szCs w:val="24"/>
        </w:rPr>
        <w:t>ia</w:t>
      </w:r>
      <w:r>
        <w:rPr>
          <w:rFonts w:ascii="Times New Roman" w:hAnsi="Times New Roman" w:cs="Times New Roman"/>
          <w:sz w:val="24"/>
          <w:szCs w:val="24"/>
        </w:rPr>
        <w:t xml:space="preserve"> também chamar de eleática, é</w:t>
      </w:r>
      <w:r w:rsidR="007C156E">
        <w:rPr>
          <w:rFonts w:ascii="Times New Roman" w:hAnsi="Times New Roman" w:cs="Times New Roman"/>
          <w:sz w:val="24"/>
          <w:szCs w:val="24"/>
        </w:rPr>
        <w:t xml:space="preserve"> </w:t>
      </w:r>
      <w:r w:rsidR="007C156E" w:rsidRPr="008E18F9">
        <w:rPr>
          <w:rFonts w:ascii="Times New Roman" w:hAnsi="Times New Roman" w:cs="Times New Roman"/>
          <w:sz w:val="24"/>
          <w:szCs w:val="24"/>
        </w:rPr>
        <w:t>o</w:t>
      </w:r>
      <w:r>
        <w:rPr>
          <w:rFonts w:ascii="Times New Roman" w:hAnsi="Times New Roman" w:cs="Times New Roman"/>
          <w:sz w:val="24"/>
          <w:szCs w:val="24"/>
        </w:rPr>
        <w:t xml:space="preserve"> que, para Proust, transforma a existência em uma floresta encantada da lembrança. A ela, ele não só sacrificou na vida, amigos e convívio social, como também na obra, ação, unidade da personagem, fluxo narrativo e jogo da fantasia. Max Unold, não o pior de seus leitores, aquele que </w:t>
      </w:r>
      <w:r w:rsidR="00B97662">
        <w:rPr>
          <w:rFonts w:ascii="Times New Roman" w:hAnsi="Times New Roman" w:cs="Times New Roman"/>
          <w:sz w:val="24"/>
          <w:szCs w:val="24"/>
        </w:rPr>
        <w:t>deu atenção</w:t>
      </w:r>
      <w:r w:rsidR="007F2616">
        <w:rPr>
          <w:rFonts w:ascii="Times New Roman" w:hAnsi="Times New Roman" w:cs="Times New Roman"/>
          <w:sz w:val="24"/>
          <w:szCs w:val="24"/>
        </w:rPr>
        <w:t xml:space="preserve"> </w:t>
      </w:r>
      <w:r>
        <w:rPr>
          <w:rFonts w:ascii="Times New Roman" w:hAnsi="Times New Roman" w:cs="Times New Roman"/>
          <w:sz w:val="24"/>
          <w:szCs w:val="24"/>
        </w:rPr>
        <w:t>ao “tédio” de tal modo condicionado de seus escritos com as “histórias de cobrador”</w:t>
      </w:r>
      <w:r w:rsidR="007F2616">
        <w:rPr>
          <w:rFonts w:ascii="Times New Roman" w:hAnsi="Times New Roman" w:cs="Times New Roman"/>
          <w:sz w:val="24"/>
          <w:szCs w:val="24"/>
        </w:rPr>
        <w:t xml:space="preserve">, </w:t>
      </w:r>
      <w:r>
        <w:rPr>
          <w:rFonts w:ascii="Times New Roman" w:hAnsi="Times New Roman" w:cs="Times New Roman"/>
          <w:sz w:val="24"/>
          <w:szCs w:val="24"/>
        </w:rPr>
        <w:t xml:space="preserve">e que encontrou a fórmula: “Ele conseguiu tornar interessante a história de cobrador”. Ele diz: reflita, senhor leitor, ontem eu mergulhei um biscoito no meu chá, </w:t>
      </w:r>
      <w:r w:rsidRPr="003A5515">
        <w:rPr>
          <w:rFonts w:ascii="Times New Roman" w:hAnsi="Times New Roman" w:cs="Times New Roman"/>
          <w:sz w:val="24"/>
          <w:szCs w:val="24"/>
        </w:rPr>
        <w:t>então ocorre</w:t>
      </w:r>
      <w:r w:rsidR="00B97662" w:rsidRPr="003A5515">
        <w:rPr>
          <w:rFonts w:ascii="Times New Roman" w:hAnsi="Times New Roman" w:cs="Times New Roman"/>
          <w:sz w:val="24"/>
          <w:szCs w:val="24"/>
        </w:rPr>
        <w:t>u</w:t>
      </w:r>
      <w:r w:rsidRPr="003A5515">
        <w:rPr>
          <w:rFonts w:ascii="Times New Roman" w:hAnsi="Times New Roman" w:cs="Times New Roman"/>
          <w:sz w:val="24"/>
          <w:szCs w:val="24"/>
        </w:rPr>
        <w:t>-me</w:t>
      </w:r>
      <w:r>
        <w:rPr>
          <w:rFonts w:ascii="Times New Roman" w:hAnsi="Times New Roman" w:cs="Times New Roman"/>
          <w:sz w:val="24"/>
          <w:szCs w:val="24"/>
        </w:rPr>
        <w:t xml:space="preserve"> que quando criança estive no campo - e para isso ele gasta 80 páginas, e é tão fascinante, que nós não acreditamos ser mais o ouvinte, mas o próprio sonhador desperto”. Nessas histórias de cobrador</w:t>
      </w:r>
      <w:r w:rsidR="00B97662">
        <w:rPr>
          <w:rFonts w:ascii="Times New Roman" w:hAnsi="Times New Roman" w:cs="Times New Roman"/>
          <w:sz w:val="24"/>
          <w:szCs w:val="24"/>
        </w:rPr>
        <w:t>,</w:t>
      </w:r>
      <w:r>
        <w:rPr>
          <w:rFonts w:ascii="Times New Roman" w:hAnsi="Times New Roman" w:cs="Times New Roman"/>
          <w:sz w:val="24"/>
          <w:szCs w:val="24"/>
        </w:rPr>
        <w:t xml:space="preserve"> Unold encontrou uma ponte para o sonho - “todos os sonhos comuns, tão logo são contados, tornam-se histórias de cobrador”. Toda interpretação sintética de Proust deve ser relacionada ao sonho. Não faltam portas imperceptíveis que levem para dentro. Lá se encontra o estudo frenético de Proust</w:t>
      </w:r>
      <w:r w:rsidRPr="00681E30">
        <w:rPr>
          <w:rFonts w:ascii="Times New Roman" w:hAnsi="Times New Roman" w:cs="Times New Roman"/>
          <w:sz w:val="24"/>
          <w:szCs w:val="24"/>
        </w:rPr>
        <w:t>, seu culto apaixonado da semelhança.  Não, onde ele a descobre sempre</w:t>
      </w:r>
      <w:r w:rsidR="00B97662" w:rsidRPr="00681E30">
        <w:rPr>
          <w:rFonts w:ascii="Times New Roman" w:hAnsi="Times New Roman" w:cs="Times New Roman"/>
          <w:sz w:val="24"/>
          <w:szCs w:val="24"/>
        </w:rPr>
        <w:t xml:space="preserve"> </w:t>
      </w:r>
      <w:r w:rsidR="00172933" w:rsidRPr="00681E30">
        <w:rPr>
          <w:rFonts w:ascii="Times New Roman" w:hAnsi="Times New Roman" w:cs="Times New Roman"/>
          <w:sz w:val="24"/>
          <w:szCs w:val="24"/>
        </w:rPr>
        <w:t>perplexa</w:t>
      </w:r>
      <w:r w:rsidR="00172933" w:rsidRPr="008E18F9">
        <w:rPr>
          <w:rFonts w:ascii="Times New Roman" w:hAnsi="Times New Roman" w:cs="Times New Roman"/>
          <w:sz w:val="24"/>
          <w:szCs w:val="24"/>
        </w:rPr>
        <w:t>, inesperadamente</w:t>
      </w:r>
      <w:r w:rsidRPr="00681E30">
        <w:rPr>
          <w:rFonts w:ascii="Times New Roman" w:hAnsi="Times New Roman" w:cs="Times New Roman"/>
          <w:sz w:val="24"/>
          <w:szCs w:val="24"/>
        </w:rPr>
        <w:t xml:space="preserve"> </w:t>
      </w:r>
      <w:r w:rsidRPr="001D1A32">
        <w:rPr>
          <w:rFonts w:ascii="Times New Roman" w:hAnsi="Times New Roman" w:cs="Times New Roman"/>
          <w:sz w:val="24"/>
          <w:szCs w:val="24"/>
        </w:rPr>
        <w:t>nas</w:t>
      </w:r>
      <w:r>
        <w:rPr>
          <w:rFonts w:ascii="Times New Roman" w:hAnsi="Times New Roman" w:cs="Times New Roman"/>
          <w:sz w:val="24"/>
          <w:szCs w:val="24"/>
        </w:rPr>
        <w:t xml:space="preserve"> obras, fisionomias ou modo de falar, que </w:t>
      </w:r>
      <w:r w:rsidRPr="004455D2">
        <w:rPr>
          <w:rFonts w:ascii="Times New Roman" w:hAnsi="Times New Roman" w:cs="Times New Roman"/>
          <w:sz w:val="24"/>
          <w:szCs w:val="24"/>
        </w:rPr>
        <w:t>ela [a semelhança] deixa reconhecer os verdadeiros sinais de seu domínio. A semelhança de um com o outro, com a qual contamos, que nos ocupa no estado desperto,</w:t>
      </w:r>
      <w:r>
        <w:rPr>
          <w:rFonts w:ascii="Times New Roman" w:hAnsi="Times New Roman" w:cs="Times New Roman"/>
          <w:sz w:val="24"/>
          <w:szCs w:val="24"/>
        </w:rPr>
        <w:t xml:space="preserve"> envolve apenas o mais profundo mundo do sonho, no qual, o que ocorre, emerge, nunca de forma idêntica, mas de forma semelhante, semelhante a si mesmo, de forma não transparente. As crianças conhecem a </w:t>
      </w:r>
      <w:r>
        <w:rPr>
          <w:rFonts w:ascii="Times New Roman" w:hAnsi="Times New Roman" w:cs="Times New Roman"/>
          <w:sz w:val="24"/>
          <w:szCs w:val="24"/>
        </w:rPr>
        <w:lastRenderedPageBreak/>
        <w:t>marca desse mundo, a meia, que tem a estrutura do mundo dos sonhos, quando ela, enrolada na cesta de roupa, é ao mesmo tempo “bolsa” e “o que está dentro”. E assim como elas mesmas não podem saciar-se, de transfo</w:t>
      </w:r>
      <w:r w:rsidR="00172933">
        <w:rPr>
          <w:rFonts w:ascii="Times New Roman" w:hAnsi="Times New Roman" w:cs="Times New Roman"/>
          <w:sz w:val="24"/>
          <w:szCs w:val="24"/>
        </w:rPr>
        <w:t>r</w:t>
      </w:r>
      <w:r>
        <w:rPr>
          <w:rFonts w:ascii="Times New Roman" w:hAnsi="Times New Roman" w:cs="Times New Roman"/>
          <w:sz w:val="24"/>
          <w:szCs w:val="24"/>
        </w:rPr>
        <w:t xml:space="preserve">mar ambas: bolsa e o que está dentro,  </w:t>
      </w:r>
      <w:r>
        <w:rPr>
          <w:rFonts w:ascii="Times New Roman" w:hAnsi="Times New Roman" w:cs="Times New Roman"/>
          <w:i/>
          <w:sz w:val="24"/>
          <w:szCs w:val="24"/>
        </w:rPr>
        <w:t xml:space="preserve"> </w:t>
      </w:r>
      <w:r>
        <w:rPr>
          <w:rFonts w:ascii="Times New Roman" w:hAnsi="Times New Roman" w:cs="Times New Roman"/>
          <w:sz w:val="24"/>
          <w:szCs w:val="24"/>
        </w:rPr>
        <w:t>com</w:t>
      </w:r>
      <w:r>
        <w:rPr>
          <w:rFonts w:ascii="Times New Roman" w:hAnsi="Times New Roman" w:cs="Times New Roman"/>
          <w:i/>
          <w:sz w:val="24"/>
          <w:szCs w:val="24"/>
        </w:rPr>
        <w:t xml:space="preserve"> um </w:t>
      </w:r>
      <w:r>
        <w:rPr>
          <w:rFonts w:ascii="Times New Roman" w:hAnsi="Times New Roman" w:cs="Times New Roman"/>
          <w:sz w:val="24"/>
          <w:szCs w:val="24"/>
        </w:rPr>
        <w:t>gesto, num terceiro [elemento] - em meia; também Proust era insaciável em esvaziar, num único gesto o falso modelo, o eu, para sempre de novo entregar um terceiro: a imagem, que matava sua curiosidade, ou mais ainda, sua nostalgia.  Dilacerado pela nostalgia, ele</w:t>
      </w:r>
      <w:r w:rsidR="00B97662">
        <w:rPr>
          <w:rFonts w:ascii="Times New Roman" w:hAnsi="Times New Roman" w:cs="Times New Roman"/>
          <w:sz w:val="24"/>
          <w:szCs w:val="24"/>
        </w:rPr>
        <w:t xml:space="preserve"> deitava</w:t>
      </w:r>
      <w:r>
        <w:rPr>
          <w:rFonts w:ascii="Times New Roman" w:hAnsi="Times New Roman" w:cs="Times New Roman"/>
          <w:sz w:val="24"/>
          <w:szCs w:val="24"/>
        </w:rPr>
        <w:t xml:space="preserve"> na cama, com saudades do mundo distorcido no estado de semelhança, no qual a verdadeira face surrealista da existência irrompe. A ela pertence o que acontece em Proust, e quão cuidadosa e elegantemente isso emerge. Isto é, nunca isolada, patética e visionariamente, mas anunciada e multiplamente apoiada, carregando uma frágil e preciosa realidade: a imagem. Ela se desprende da estrutura das frases de Proust como em Balbec, sob as mãos de Françoise,</w:t>
      </w:r>
      <w:r w:rsidR="00B97662" w:rsidRPr="00B97662">
        <w:t xml:space="preserve"> </w:t>
      </w:r>
      <w:r w:rsidR="00B97662" w:rsidRPr="00B97662">
        <w:rPr>
          <w:rFonts w:ascii="Times New Roman" w:hAnsi="Times New Roman" w:cs="Times New Roman"/>
          <w:sz w:val="24"/>
          <w:szCs w:val="24"/>
        </w:rPr>
        <w:t>o dia de verão, velho, imemorial, mumificado, se desprende das cortinas de tule</w:t>
      </w:r>
      <w:r w:rsidR="00B97662">
        <w:rPr>
          <w:rFonts w:ascii="Times New Roman" w:hAnsi="Times New Roman" w:cs="Times New Roman"/>
          <w:sz w:val="24"/>
          <w:szCs w:val="24"/>
        </w:rPr>
        <w:t>.</w:t>
      </w:r>
    </w:p>
    <w:p w14:paraId="0A393357" w14:textId="77777777" w:rsidR="00C17AD0" w:rsidRDefault="002B10F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II. </w:t>
      </w:r>
    </w:p>
    <w:p w14:paraId="4F733F0F" w14:textId="0492436C" w:rsidR="00C17AD0" w:rsidRPr="003A5515" w:rsidRDefault="002B10F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mais importante que alguém tem a dizer, nem sempre ele proclama em voz alta. E, mesmo em silêncio, ele nem sempre o confia para o mais familiar, o mais próximo, nem sempre aquele que se prontificava mais devotadamente a receber sua confissão. Se não somente as pessoas, mas também as épocas, têm essa maneira casta, ou seja, formas tão astutas e frívolas de comunicar o seu mais próprio a uma pessoa qualquer. Então, para o século XIX</w:t>
      </w:r>
      <w:r w:rsidR="00172933">
        <w:rPr>
          <w:rFonts w:ascii="Times New Roman" w:hAnsi="Times New Roman" w:cs="Times New Roman"/>
          <w:sz w:val="24"/>
          <w:szCs w:val="24"/>
        </w:rPr>
        <w:t>,</w:t>
      </w:r>
      <w:r>
        <w:rPr>
          <w:rFonts w:ascii="Times New Roman" w:hAnsi="Times New Roman" w:cs="Times New Roman"/>
          <w:sz w:val="24"/>
          <w:szCs w:val="24"/>
        </w:rPr>
        <w:t xml:space="preserve"> não é Zola ou Anatole France, mas sim o jovem Proust, o desprezível esnobe, o insincero frequentador de salões, que capturou</w:t>
      </w:r>
      <w:r w:rsidR="00F156B1">
        <w:rPr>
          <w:rFonts w:ascii="Times New Roman" w:hAnsi="Times New Roman" w:cs="Times New Roman"/>
          <w:sz w:val="24"/>
          <w:szCs w:val="24"/>
        </w:rPr>
        <w:t xml:space="preserve"> no ar</w:t>
      </w:r>
      <w:r>
        <w:rPr>
          <w:rFonts w:ascii="Times New Roman" w:hAnsi="Times New Roman" w:cs="Times New Roman"/>
          <w:sz w:val="24"/>
          <w:szCs w:val="24"/>
        </w:rPr>
        <w:t xml:space="preserve"> as confidências mais surpreendentes do curso envelhecido do tempo (como de um outro igualmente agonizante Swann). Só Proust tornou o século dezenove memorável</w:t>
      </w:r>
      <w:r>
        <w:rPr>
          <w:rStyle w:val="ncoradanotaderodap"/>
          <w:rFonts w:ascii="Times New Roman" w:hAnsi="Times New Roman" w:cs="Times New Roman"/>
          <w:sz w:val="24"/>
          <w:szCs w:val="24"/>
        </w:rPr>
        <w:footnoteReference w:id="9"/>
      </w:r>
      <w:r>
        <w:rPr>
          <w:rFonts w:ascii="Times New Roman" w:hAnsi="Times New Roman" w:cs="Times New Roman"/>
          <w:sz w:val="24"/>
          <w:szCs w:val="24"/>
        </w:rPr>
        <w:t xml:space="preserve">. O que antes dele foi um período sem tensão, tornou-se um campo </w:t>
      </w:r>
      <w:r w:rsidR="00A85B8E">
        <w:rPr>
          <w:rFonts w:ascii="Times New Roman" w:hAnsi="Times New Roman" w:cs="Times New Roman"/>
          <w:sz w:val="24"/>
          <w:szCs w:val="24"/>
        </w:rPr>
        <w:t>de força</w:t>
      </w:r>
      <w:r>
        <w:rPr>
          <w:rFonts w:ascii="Times New Roman" w:hAnsi="Times New Roman" w:cs="Times New Roman"/>
          <w:sz w:val="24"/>
          <w:szCs w:val="24"/>
        </w:rPr>
        <w:t xml:space="preserve"> no qual as correntes mais diversas foram despertadas por autores posteriores. Não é coincidência que o trabalho mais interessante desse tipo venha de uma escritora, que era pessoalmente próxima de Proust como admiradora e amiga. Já o título sob o qual a duquesa Clermont-Tonnerre apresenta o primeiro volume de suas memórias – “</w:t>
      </w:r>
      <w:r w:rsidRPr="004455D2">
        <w:rPr>
          <w:rFonts w:ascii="Times New Roman" w:hAnsi="Times New Roman" w:cs="Times New Roman"/>
          <w:sz w:val="24"/>
          <w:szCs w:val="24"/>
        </w:rPr>
        <w:t xml:space="preserve">Au Temps des </w:t>
      </w:r>
      <w:r w:rsidR="009F1CFB">
        <w:rPr>
          <w:rFonts w:ascii="Times New Roman" w:hAnsi="Times New Roman" w:cs="Times New Roman"/>
          <w:sz w:val="24"/>
          <w:szCs w:val="24"/>
        </w:rPr>
        <w:t>É</w:t>
      </w:r>
      <w:r w:rsidRPr="004455D2">
        <w:rPr>
          <w:rFonts w:ascii="Times New Roman" w:hAnsi="Times New Roman" w:cs="Times New Roman"/>
          <w:sz w:val="24"/>
          <w:szCs w:val="24"/>
        </w:rPr>
        <w:t>quipages</w:t>
      </w:r>
      <w:r>
        <w:rPr>
          <w:rFonts w:ascii="Times New Roman" w:hAnsi="Times New Roman" w:cs="Times New Roman"/>
          <w:sz w:val="24"/>
          <w:szCs w:val="24"/>
        </w:rPr>
        <w:t>”</w:t>
      </w:r>
      <w:r w:rsidR="00BF0218">
        <w:rPr>
          <w:rStyle w:val="Refdenotaderodap"/>
          <w:rFonts w:ascii="Times New Roman" w:hAnsi="Times New Roman" w:cs="Times New Roman"/>
          <w:sz w:val="24"/>
          <w:szCs w:val="24"/>
        </w:rPr>
        <w:footnoteReference w:id="10"/>
      </w:r>
      <w:r>
        <w:rPr>
          <w:rFonts w:ascii="Times New Roman" w:hAnsi="Times New Roman" w:cs="Times New Roman"/>
          <w:sz w:val="24"/>
          <w:szCs w:val="24"/>
        </w:rPr>
        <w:t xml:space="preserve"> - teria sido inimaginável antes de Proust. Além disso, é o eco que ressoa suavemente o chamado </w:t>
      </w:r>
      <w:r>
        <w:rPr>
          <w:rFonts w:ascii="Times New Roman" w:hAnsi="Times New Roman" w:cs="Times New Roman"/>
          <w:sz w:val="24"/>
          <w:szCs w:val="24"/>
        </w:rPr>
        <w:lastRenderedPageBreak/>
        <w:t xml:space="preserve">ambíguo, amoroso e desafiador do poeta de Faubourg Saint-Germain. Acrescente-se a isso que essa apresentação (melódica) está cheia de relações diretas ou indiretas a Proust, tanto em sua atitude como em suas personagens, entre as quais estão ele próprio e alguns de seus objetos favoritos de estudo do Ritz. </w:t>
      </w:r>
      <w:r w:rsidR="00A85B8E">
        <w:rPr>
          <w:rFonts w:ascii="Times New Roman" w:hAnsi="Times New Roman" w:cs="Times New Roman"/>
          <w:sz w:val="24"/>
          <w:szCs w:val="24"/>
        </w:rPr>
        <w:t>Com isso, é claro</w:t>
      </w:r>
      <w:r>
        <w:rPr>
          <w:rFonts w:ascii="Times New Roman" w:hAnsi="Times New Roman" w:cs="Times New Roman"/>
          <w:sz w:val="24"/>
          <w:szCs w:val="24"/>
        </w:rPr>
        <w:t xml:space="preserve"> que não podemos negar que estamos em um ambiente muito feudal e com aparições como Robert de Montesquiou, que a duquesa Clermont-Tonnerre apresenta magistralmente, e, além disso, um meio muito especial. Em Proust também estamos nesse meio, sabe-se que não falta um correspondente a Montesquiou. Isso tudo não compensaria a discussão </w:t>
      </w:r>
      <w:r w:rsidR="00681E30">
        <w:rPr>
          <w:rFonts w:ascii="Times New Roman" w:hAnsi="Times New Roman" w:cs="Times New Roman"/>
          <w:sz w:val="24"/>
          <w:szCs w:val="24"/>
        </w:rPr>
        <w:t>–</w:t>
      </w:r>
      <w:r>
        <w:rPr>
          <w:rFonts w:ascii="Times New Roman" w:hAnsi="Times New Roman" w:cs="Times New Roman"/>
          <w:sz w:val="24"/>
          <w:szCs w:val="24"/>
        </w:rPr>
        <w:t xml:space="preserve"> especialmente porque a questão dos modelos é secundária e irrelevante para a Alemanha – se a crítica alemã não gostasse tanto de se acomodar. Antes de tudo, a crítica poderia deixar passar a oportunidade de se acanalhar com a corja das bibliotecas. Nada ficou mais perto de seus exponentes mais experientes, senão deduzir o autor do ambiente esnobe da obra e rotular o trabalho de Proust, um caso interno francês, um folhetim de entretenimento de Gotha</w:t>
      </w:r>
      <w:r>
        <w:rPr>
          <w:rStyle w:val="ncoradanotaderodap"/>
          <w:rFonts w:ascii="Times New Roman" w:hAnsi="Times New Roman" w:cs="Times New Roman"/>
          <w:sz w:val="24"/>
          <w:szCs w:val="24"/>
        </w:rPr>
        <w:footnoteReference w:id="11"/>
      </w:r>
      <w:r>
        <w:rPr>
          <w:rFonts w:ascii="Times New Roman" w:hAnsi="Times New Roman" w:cs="Times New Roman"/>
          <w:sz w:val="24"/>
          <w:szCs w:val="24"/>
        </w:rPr>
        <w:t xml:space="preserve">. Agora é óbvio: os problemas das pessoas proustianas vêm de uma sociedade saturada, mas não há um único que seja congruente com aqueles do autor. Estes são subversivos. Se fosse para expressar esses problemas em uma fórmula, então seu propósito </w:t>
      </w:r>
      <w:r w:rsidRPr="004E70BE">
        <w:rPr>
          <w:rFonts w:ascii="Times New Roman" w:hAnsi="Times New Roman" w:cs="Times New Roman"/>
          <w:sz w:val="24"/>
          <w:szCs w:val="24"/>
        </w:rPr>
        <w:t>seria</w:t>
      </w:r>
      <w:r w:rsidR="00681E30" w:rsidRPr="004E70BE">
        <w:rPr>
          <w:rFonts w:ascii="Times New Roman" w:hAnsi="Times New Roman" w:cs="Times New Roman"/>
          <w:sz w:val="24"/>
          <w:szCs w:val="24"/>
        </w:rPr>
        <w:t xml:space="preserve"> o</w:t>
      </w:r>
      <w:r>
        <w:rPr>
          <w:rFonts w:ascii="Times New Roman" w:hAnsi="Times New Roman" w:cs="Times New Roman"/>
          <w:sz w:val="24"/>
          <w:szCs w:val="24"/>
        </w:rPr>
        <w:t xml:space="preserve"> de construir toda a estrutura da sociedade mais alta na forma de uma fisiologia da tagarelice. Não há no tesouro de seus preconceitos e máximas nenhum que sua</w:t>
      </w:r>
      <w:r w:rsidR="00A85B8E">
        <w:rPr>
          <w:rFonts w:ascii="Times New Roman" w:hAnsi="Times New Roman" w:cs="Times New Roman"/>
          <w:sz w:val="24"/>
          <w:szCs w:val="24"/>
        </w:rPr>
        <w:t xml:space="preserve"> perigosa visão do cômico </w:t>
      </w:r>
      <w:r>
        <w:rPr>
          <w:rFonts w:ascii="Times New Roman" w:hAnsi="Times New Roman" w:cs="Times New Roman"/>
          <w:sz w:val="24"/>
          <w:szCs w:val="24"/>
        </w:rPr>
        <w:t xml:space="preserve">não aniquile. Ter chamado atenção para essa não é o menor dos significativos méritos que Léon Pierre-Quint conquistou como o primeiro intérprete de Proust. Quint escreve: "Quando falamos de obras de humor, geralmente pensamos em livros curtos e divertidos com capas ilustradas: esquecemos de </w:t>
      </w:r>
      <w:r>
        <w:rPr>
          <w:rFonts w:ascii="Times New Roman" w:hAnsi="Times New Roman" w:cs="Times New Roman"/>
          <w:i/>
          <w:sz w:val="24"/>
          <w:szCs w:val="24"/>
        </w:rPr>
        <w:t xml:space="preserve">Dom Quixote, Pantagruel </w:t>
      </w:r>
      <w:r>
        <w:rPr>
          <w:rFonts w:ascii="Times New Roman" w:hAnsi="Times New Roman" w:cs="Times New Roman"/>
          <w:sz w:val="24"/>
          <w:szCs w:val="24"/>
        </w:rPr>
        <w:t xml:space="preserve">e </w:t>
      </w:r>
      <w:r>
        <w:rPr>
          <w:rFonts w:ascii="Times New Roman" w:hAnsi="Times New Roman" w:cs="Times New Roman"/>
          <w:sz w:val="24"/>
          <w:szCs w:val="24"/>
          <w:u w:val="single"/>
        </w:rPr>
        <w:t>Gil Blas</w:t>
      </w:r>
      <w:r>
        <w:rPr>
          <w:rStyle w:val="ncoradanotaderodap"/>
          <w:rFonts w:ascii="Times New Roman" w:hAnsi="Times New Roman" w:cs="Times New Roman"/>
          <w:sz w:val="24"/>
          <w:szCs w:val="24"/>
        </w:rPr>
        <w:footnoteReference w:id="12"/>
      </w:r>
      <w:r>
        <w:rPr>
          <w:rFonts w:ascii="Times New Roman" w:hAnsi="Times New Roman" w:cs="Times New Roman"/>
          <w:sz w:val="24"/>
          <w:szCs w:val="24"/>
        </w:rPr>
        <w:t xml:space="preserve">, volumes pesados, desproporcionais e impressos em letras miúdas”. O lado subversivo da obra de Proust aparece nesse contexto da maneira mais concisa. E aqui é menos o humor do que o cômico, o centro verdadeiro de sua força, ele não </w:t>
      </w:r>
      <w:r w:rsidR="005262C9">
        <w:rPr>
          <w:rFonts w:ascii="Times New Roman" w:hAnsi="Times New Roman" w:cs="Times New Roman"/>
          <w:sz w:val="24"/>
          <w:szCs w:val="24"/>
        </w:rPr>
        <w:t>ergue</w:t>
      </w:r>
      <w:r>
        <w:rPr>
          <w:rFonts w:ascii="Times New Roman" w:hAnsi="Times New Roman" w:cs="Times New Roman"/>
          <w:sz w:val="24"/>
          <w:szCs w:val="24"/>
        </w:rPr>
        <w:t xml:space="preserve"> o mundo em </w:t>
      </w:r>
      <w:r w:rsidR="00A85B8E">
        <w:rPr>
          <w:rFonts w:ascii="Times New Roman" w:hAnsi="Times New Roman" w:cs="Times New Roman"/>
          <w:sz w:val="24"/>
          <w:szCs w:val="24"/>
        </w:rPr>
        <w:t>gargalhadas</w:t>
      </w:r>
      <w:r w:rsidR="005262C9">
        <w:rPr>
          <w:rFonts w:ascii="Times New Roman" w:hAnsi="Times New Roman" w:cs="Times New Roman"/>
          <w:sz w:val="24"/>
          <w:szCs w:val="24"/>
        </w:rPr>
        <w:t>,</w:t>
      </w:r>
      <w:r>
        <w:rPr>
          <w:rFonts w:ascii="Times New Roman" w:hAnsi="Times New Roman" w:cs="Times New Roman"/>
          <w:sz w:val="24"/>
          <w:szCs w:val="24"/>
        </w:rPr>
        <w:t xml:space="preserve"> mas o derruba </w:t>
      </w:r>
      <w:r w:rsidR="005262C9">
        <w:rPr>
          <w:rFonts w:ascii="Times New Roman" w:hAnsi="Times New Roman" w:cs="Times New Roman"/>
          <w:sz w:val="24"/>
          <w:szCs w:val="24"/>
        </w:rPr>
        <w:t>nas</w:t>
      </w:r>
      <w:r w:rsidR="009F36D4">
        <w:rPr>
          <w:rFonts w:ascii="Times New Roman" w:hAnsi="Times New Roman" w:cs="Times New Roman"/>
          <w:sz w:val="24"/>
          <w:szCs w:val="24"/>
        </w:rPr>
        <w:t xml:space="preserve"> gargalhada</w:t>
      </w:r>
      <w:r w:rsidR="005262C9">
        <w:rPr>
          <w:rFonts w:ascii="Times New Roman" w:hAnsi="Times New Roman" w:cs="Times New Roman"/>
          <w:sz w:val="24"/>
          <w:szCs w:val="24"/>
        </w:rPr>
        <w:t>s</w:t>
      </w:r>
      <w:r>
        <w:rPr>
          <w:rFonts w:ascii="Times New Roman" w:hAnsi="Times New Roman" w:cs="Times New Roman"/>
          <w:sz w:val="24"/>
          <w:szCs w:val="24"/>
        </w:rPr>
        <w:t>. Sob o risco de ele quebrar</w:t>
      </w:r>
      <w:r w:rsidR="005262C9">
        <w:rPr>
          <w:rFonts w:ascii="Times New Roman" w:hAnsi="Times New Roman" w:cs="Times New Roman"/>
          <w:sz w:val="24"/>
          <w:szCs w:val="24"/>
        </w:rPr>
        <w:t>-se</w:t>
      </w:r>
      <w:r>
        <w:rPr>
          <w:rFonts w:ascii="Times New Roman" w:hAnsi="Times New Roman" w:cs="Times New Roman"/>
          <w:sz w:val="24"/>
          <w:szCs w:val="24"/>
        </w:rPr>
        <w:t xml:space="preserve"> em cacos, diante dos quais ele mesmo desaba em prantos.  E ele se quebra em pedaços: a unidade de família e da personalidade, da moral sexual e da honra d</w:t>
      </w:r>
      <w:r w:rsidR="00820B16">
        <w:rPr>
          <w:rFonts w:ascii="Times New Roman" w:hAnsi="Times New Roman" w:cs="Times New Roman"/>
          <w:sz w:val="24"/>
          <w:szCs w:val="24"/>
        </w:rPr>
        <w:t>e</w:t>
      </w:r>
      <w:r>
        <w:rPr>
          <w:rFonts w:ascii="Times New Roman" w:hAnsi="Times New Roman" w:cs="Times New Roman"/>
          <w:sz w:val="24"/>
          <w:szCs w:val="24"/>
        </w:rPr>
        <w:t xml:space="preserve"> classe. As pretensões da burguesia são </w:t>
      </w:r>
      <w:r>
        <w:rPr>
          <w:rFonts w:ascii="Times New Roman" w:hAnsi="Times New Roman" w:cs="Times New Roman"/>
          <w:sz w:val="24"/>
          <w:szCs w:val="24"/>
        </w:rPr>
        <w:lastRenderedPageBreak/>
        <w:t>espatifadas</w:t>
      </w:r>
      <w:r w:rsidR="009F36D4">
        <w:rPr>
          <w:rFonts w:ascii="Times New Roman" w:hAnsi="Times New Roman" w:cs="Times New Roman"/>
          <w:sz w:val="24"/>
          <w:szCs w:val="24"/>
        </w:rPr>
        <w:t xml:space="preserve"> </w:t>
      </w:r>
      <w:r w:rsidR="00820B16">
        <w:rPr>
          <w:rFonts w:ascii="Times New Roman" w:hAnsi="Times New Roman" w:cs="Times New Roman"/>
          <w:sz w:val="24"/>
          <w:szCs w:val="24"/>
        </w:rPr>
        <w:t xml:space="preserve">nas </w:t>
      </w:r>
      <w:r w:rsidR="009F36D4">
        <w:rPr>
          <w:rFonts w:ascii="Times New Roman" w:hAnsi="Times New Roman" w:cs="Times New Roman"/>
          <w:sz w:val="24"/>
          <w:szCs w:val="24"/>
        </w:rPr>
        <w:t>ga</w:t>
      </w:r>
      <w:r w:rsidR="004455D2">
        <w:rPr>
          <w:rFonts w:ascii="Times New Roman" w:hAnsi="Times New Roman" w:cs="Times New Roman"/>
          <w:sz w:val="24"/>
          <w:szCs w:val="24"/>
        </w:rPr>
        <w:t>r</w:t>
      </w:r>
      <w:r w:rsidR="009F36D4">
        <w:rPr>
          <w:rFonts w:ascii="Times New Roman" w:hAnsi="Times New Roman" w:cs="Times New Roman"/>
          <w:sz w:val="24"/>
          <w:szCs w:val="24"/>
        </w:rPr>
        <w:t>galhada</w:t>
      </w:r>
      <w:r w:rsidR="00820B16">
        <w:rPr>
          <w:rFonts w:ascii="Times New Roman" w:hAnsi="Times New Roman" w:cs="Times New Roman"/>
          <w:sz w:val="24"/>
          <w:szCs w:val="24"/>
        </w:rPr>
        <w:t>s</w:t>
      </w:r>
      <w:r>
        <w:rPr>
          <w:rFonts w:ascii="Times New Roman" w:hAnsi="Times New Roman" w:cs="Times New Roman"/>
          <w:sz w:val="24"/>
          <w:szCs w:val="24"/>
        </w:rPr>
        <w:t xml:space="preserve">. Sua fuga de volta, sua reassimilação à aristocracia, é o tema sociológico da obra. </w:t>
      </w:r>
    </w:p>
    <w:p w14:paraId="134713F8" w14:textId="4F844DFA" w:rsidR="00C17AD0" w:rsidRDefault="002B10F3">
      <w:pPr>
        <w:spacing w:before="240" w:line="360" w:lineRule="auto"/>
        <w:jc w:val="both"/>
      </w:pPr>
      <w:r>
        <w:rPr>
          <w:rFonts w:ascii="Times New Roman" w:hAnsi="Times New Roman" w:cs="Times New Roman"/>
          <w:sz w:val="24"/>
          <w:szCs w:val="24"/>
        </w:rPr>
        <w:t xml:space="preserve">Proust não se cansou do treinamento que o contato com os círculos feudais exigia. Perseverantemente e sem ter que se esforçar muito, ele flexibilizou sua natureza a fim de torná-la tão impermeável e engenhosa, devota e difícil, como ele havia que se tornar pelo bem de sua tarefa.  Mais tarde, a mistificação e a circunstancialidade tornaram-se tão naturais que suas cartas são às vezes sistemas inteiros de parênteses - e não apenas gramaticais. Cartas que, apesar de sua composição infinitamente inteligente e ágil, </w:t>
      </w:r>
      <w:r w:rsidRPr="00AE435E">
        <w:rPr>
          <w:rFonts w:ascii="Times New Roman" w:hAnsi="Times New Roman" w:cs="Times New Roman"/>
          <w:sz w:val="24"/>
          <w:szCs w:val="24"/>
        </w:rPr>
        <w:t xml:space="preserve">lembram, por vezes, o lendário esquema: "Honrada Senhora, </w:t>
      </w:r>
      <w:r w:rsidR="00AE435E" w:rsidRPr="00AE435E">
        <w:rPr>
          <w:rFonts w:ascii="Times New Roman" w:hAnsi="Times New Roman" w:cs="Times New Roman"/>
          <w:sz w:val="24"/>
          <w:szCs w:val="24"/>
        </w:rPr>
        <w:t>acabo de perceber que esqueci ontem minha bengala</w:t>
      </w:r>
      <w:r w:rsidRPr="00AE435E">
        <w:rPr>
          <w:rFonts w:ascii="Times New Roman" w:hAnsi="Times New Roman" w:cs="Times New Roman"/>
          <w:sz w:val="24"/>
          <w:szCs w:val="24"/>
        </w:rPr>
        <w:t xml:space="preserve"> em sua casa e peço que a entregue ao portador desta</w:t>
      </w:r>
      <w:r w:rsidR="00AE435E" w:rsidRPr="00AE435E">
        <w:rPr>
          <w:rFonts w:ascii="Times New Roman" w:hAnsi="Times New Roman" w:cs="Times New Roman"/>
          <w:sz w:val="24"/>
          <w:szCs w:val="24"/>
        </w:rPr>
        <w:t xml:space="preserve"> mensagem</w:t>
      </w:r>
      <w:r w:rsidRPr="00AE435E">
        <w:rPr>
          <w:rFonts w:ascii="Times New Roman" w:hAnsi="Times New Roman" w:cs="Times New Roman"/>
          <w:sz w:val="24"/>
          <w:szCs w:val="24"/>
        </w:rPr>
        <w:t xml:space="preserve">. </w:t>
      </w:r>
      <w:r w:rsidR="00AE435E" w:rsidRPr="00AE435E">
        <w:rPr>
          <w:rFonts w:ascii="Times New Roman" w:hAnsi="Times New Roman" w:cs="Times New Roman"/>
          <w:sz w:val="24"/>
          <w:szCs w:val="24"/>
        </w:rPr>
        <w:t>P.S.:</w:t>
      </w:r>
      <w:r w:rsidRPr="00AE435E">
        <w:rPr>
          <w:rFonts w:ascii="Times New Roman" w:hAnsi="Times New Roman" w:cs="Times New Roman"/>
          <w:sz w:val="24"/>
          <w:szCs w:val="24"/>
        </w:rPr>
        <w:t xml:space="preserve"> </w:t>
      </w:r>
      <w:r w:rsidR="00AE435E" w:rsidRPr="00AE435E">
        <w:rPr>
          <w:rFonts w:ascii="Times New Roman" w:hAnsi="Times New Roman" w:cs="Times New Roman"/>
          <w:sz w:val="24"/>
          <w:szCs w:val="24"/>
        </w:rPr>
        <w:t>P</w:t>
      </w:r>
      <w:r w:rsidRPr="00AE435E">
        <w:rPr>
          <w:rFonts w:ascii="Times New Roman" w:hAnsi="Times New Roman" w:cs="Times New Roman"/>
          <w:sz w:val="24"/>
          <w:szCs w:val="24"/>
        </w:rPr>
        <w:t xml:space="preserve">erdoe o incômodo, acabei de encontrá-la”. </w:t>
      </w:r>
      <w:r w:rsidR="00AE435E" w:rsidRPr="00AE435E">
        <w:rPr>
          <w:rFonts w:ascii="Times New Roman" w:hAnsi="Times New Roman" w:cs="Times New Roman"/>
          <w:sz w:val="24"/>
          <w:szCs w:val="24"/>
        </w:rPr>
        <w:t>Q</w:t>
      </w:r>
      <w:r w:rsidRPr="00AE435E">
        <w:rPr>
          <w:rFonts w:ascii="Times New Roman" w:hAnsi="Times New Roman" w:cs="Times New Roman"/>
          <w:sz w:val="24"/>
          <w:szCs w:val="24"/>
        </w:rPr>
        <w:t xml:space="preserve">uão inventivo ele é em apuros. Tarde na noite, ele aparece na casa da duquesa Clermont-Tonnerre, condicionando sua estadia a alguém que busque o remédio em sua casa. E, então, ele envia o camareiro, dando-lhe uma longa descrição da região, da casa. Por último, diz: “O senhor não tem como errar. A única janela no Boulevard Haussmann onde ainda há luz”. Tudo, menos o número. </w:t>
      </w:r>
      <w:r w:rsidR="00AE435E" w:rsidRPr="00AE435E">
        <w:rPr>
          <w:rFonts w:ascii="Times New Roman" w:hAnsi="Times New Roman" w:cs="Times New Roman"/>
          <w:sz w:val="24"/>
          <w:szCs w:val="24"/>
        </w:rPr>
        <w:t>Tente conseguir o endereço de um bordel numa cidade estrangeira</w:t>
      </w:r>
      <w:r w:rsidRPr="00AE435E">
        <w:rPr>
          <w:rFonts w:ascii="Times New Roman" w:hAnsi="Times New Roman" w:cs="Times New Roman"/>
          <w:sz w:val="24"/>
          <w:szCs w:val="24"/>
        </w:rPr>
        <w:t xml:space="preserve"> e após obter as informações mais longas - qualquer coisa, menos a rua e o número da casa – entenderá o</w:t>
      </w:r>
      <w:r>
        <w:rPr>
          <w:rFonts w:ascii="Times New Roman" w:hAnsi="Times New Roman" w:cs="Times New Roman"/>
          <w:sz w:val="24"/>
          <w:szCs w:val="24"/>
        </w:rPr>
        <w:t xml:space="preserve"> que isso significa aqui ( e como isto está relacionado ao amor pelo cerimonial em Proust, a sua veneração por Saint-Simon e, não menos importante, a seu intransigente francesismo).  Não é a quintessência da experiência:  experenciar o como é difícil experenciar muita coisa que aparentemente se deixaria dizer em poucas palavras? Só que tais palavras pertencem a um</w:t>
      </w:r>
      <w:r w:rsidR="009F36D4">
        <w:rPr>
          <w:rFonts w:ascii="Times New Roman" w:hAnsi="Times New Roman" w:cs="Times New Roman"/>
          <w:sz w:val="24"/>
          <w:szCs w:val="24"/>
        </w:rPr>
        <w:t xml:space="preserve"> </w:t>
      </w:r>
      <w:r w:rsidR="00820B16">
        <w:rPr>
          <w:rFonts w:ascii="Times New Roman" w:hAnsi="Times New Roman" w:cs="Times New Roman"/>
          <w:sz w:val="24"/>
          <w:szCs w:val="24"/>
        </w:rPr>
        <w:t xml:space="preserve">linguajar </w:t>
      </w:r>
      <w:r w:rsidR="009F36D4">
        <w:rPr>
          <w:rFonts w:ascii="Times New Roman" w:hAnsi="Times New Roman" w:cs="Times New Roman"/>
          <w:sz w:val="24"/>
          <w:szCs w:val="24"/>
        </w:rPr>
        <w:t>de</w:t>
      </w:r>
      <w:r>
        <w:rPr>
          <w:rFonts w:ascii="Times New Roman" w:hAnsi="Times New Roman" w:cs="Times New Roman"/>
          <w:sz w:val="24"/>
          <w:szCs w:val="24"/>
        </w:rPr>
        <w:t xml:space="preserve"> castas e estamentos -  </w:t>
      </w:r>
      <w:r>
        <w:rPr>
          <w:rStyle w:val="ncoradanotaderodap"/>
          <w:rFonts w:ascii="Times New Roman" w:hAnsi="Times New Roman" w:cs="Times New Roman"/>
          <w:sz w:val="24"/>
          <w:szCs w:val="24"/>
        </w:rPr>
        <w:footnoteReference w:id="13"/>
      </w:r>
      <w:r>
        <w:rPr>
          <w:rFonts w:ascii="Times New Roman" w:hAnsi="Times New Roman" w:cs="Times New Roman"/>
          <w:sz w:val="24"/>
          <w:szCs w:val="24"/>
        </w:rPr>
        <w:t xml:space="preserve">  que não pode ser entendida por estranhos. Não é nenhum milagre que a linguagem secreta dos salões apaixonasse Proust. Mais tarde, quando ele empreendeu a descrição impiedosa do </w:t>
      </w:r>
      <w:r>
        <w:rPr>
          <w:rFonts w:ascii="Times New Roman" w:hAnsi="Times New Roman" w:cs="Times New Roman"/>
          <w:i/>
          <w:sz w:val="24"/>
          <w:szCs w:val="24"/>
        </w:rPr>
        <w:t>petit clan</w:t>
      </w:r>
      <w:r>
        <w:rPr>
          <w:rFonts w:ascii="Times New Roman" w:hAnsi="Times New Roman" w:cs="Times New Roman"/>
          <w:sz w:val="24"/>
          <w:szCs w:val="24"/>
        </w:rPr>
        <w:t xml:space="preserve">, dos Courvoisier, do </w:t>
      </w:r>
      <w:r>
        <w:rPr>
          <w:rFonts w:ascii="Times New Roman" w:hAnsi="Times New Roman" w:cs="Times New Roman"/>
          <w:i/>
          <w:sz w:val="24"/>
          <w:szCs w:val="24"/>
        </w:rPr>
        <w:t>esprit d'Oriane</w:t>
      </w:r>
      <w:r w:rsidRPr="00820B16">
        <w:rPr>
          <w:rStyle w:val="ncoradanotaderodap"/>
          <w:rFonts w:ascii="Times New Roman" w:hAnsi="Times New Roman" w:cs="Times New Roman"/>
          <w:sz w:val="24"/>
          <w:szCs w:val="24"/>
        </w:rPr>
        <w:footnoteReference w:id="14"/>
      </w:r>
      <w:r w:rsidRPr="00681E30">
        <w:rPr>
          <w:rFonts w:ascii="Times New Roman" w:hAnsi="Times New Roman" w:cs="Times New Roman"/>
          <w:sz w:val="24"/>
          <w:szCs w:val="24"/>
        </w:rPr>
        <w:t>,</w:t>
      </w:r>
      <w:r>
        <w:rPr>
          <w:rFonts w:ascii="Times New Roman" w:hAnsi="Times New Roman" w:cs="Times New Roman"/>
          <w:sz w:val="24"/>
          <w:szCs w:val="24"/>
        </w:rPr>
        <w:t xml:space="preserve"> ele próprio havia familiarizado</w:t>
      </w:r>
      <w:r w:rsidR="00681E30">
        <w:rPr>
          <w:rFonts w:ascii="Times New Roman" w:hAnsi="Times New Roman" w:cs="Times New Roman"/>
          <w:sz w:val="24"/>
          <w:szCs w:val="24"/>
        </w:rPr>
        <w:t>-se</w:t>
      </w:r>
      <w:r>
        <w:rPr>
          <w:rFonts w:ascii="Times New Roman" w:hAnsi="Times New Roman" w:cs="Times New Roman"/>
          <w:sz w:val="24"/>
          <w:szCs w:val="24"/>
        </w:rPr>
        <w:t xml:space="preserve"> no contato com os Bibescos </w:t>
      </w:r>
      <w:r w:rsidR="00820B16">
        <w:rPr>
          <w:rFonts w:ascii="Times New Roman" w:hAnsi="Times New Roman" w:cs="Times New Roman"/>
          <w:sz w:val="24"/>
          <w:szCs w:val="24"/>
        </w:rPr>
        <w:t>com a</w:t>
      </w:r>
      <w:r>
        <w:rPr>
          <w:rFonts w:ascii="Times New Roman" w:hAnsi="Times New Roman" w:cs="Times New Roman"/>
          <w:sz w:val="24"/>
          <w:szCs w:val="24"/>
        </w:rPr>
        <w:t xml:space="preserve"> improvisação de uma linguagem cifrada, à qual nós fomos apresentados nesse meio tempo. </w:t>
      </w:r>
    </w:p>
    <w:p w14:paraId="28D5CBB0" w14:textId="16B0DD2C" w:rsidR="00C17AD0" w:rsidRDefault="002B10F3">
      <w:pPr>
        <w:spacing w:before="240" w:line="360" w:lineRule="auto"/>
        <w:jc w:val="both"/>
      </w:pPr>
      <w:r>
        <w:rPr>
          <w:rFonts w:ascii="Times New Roman" w:hAnsi="Times New Roman" w:cs="Times New Roman"/>
          <w:sz w:val="24"/>
          <w:szCs w:val="24"/>
        </w:rPr>
        <w:lastRenderedPageBreak/>
        <w:t xml:space="preserve">Nos anos de sua vida de salão, Proust desenvolveu   não só o vício da </w:t>
      </w:r>
      <w:r w:rsidR="009D7ABA">
        <w:rPr>
          <w:rFonts w:ascii="Times New Roman" w:hAnsi="Times New Roman" w:cs="Times New Roman"/>
          <w:sz w:val="24"/>
          <w:szCs w:val="24"/>
        </w:rPr>
        <w:t>bajulação</w:t>
      </w:r>
      <w:r>
        <w:rPr>
          <w:rFonts w:ascii="Times New Roman" w:hAnsi="Times New Roman" w:cs="Times New Roman"/>
          <w:sz w:val="24"/>
          <w:szCs w:val="24"/>
        </w:rPr>
        <w:t xml:space="preserve"> num grau eminente - queremos dizer: teológico -, mas também o da curiosidade. Em seus lábios havia um reflexo do sorriso que perpassa</w:t>
      </w:r>
      <w:r w:rsidR="004455D2">
        <w:rPr>
          <w:rFonts w:ascii="Times New Roman" w:hAnsi="Times New Roman" w:cs="Times New Roman"/>
          <w:sz w:val="24"/>
          <w:szCs w:val="24"/>
        </w:rPr>
        <w:t xml:space="preserve"> </w:t>
      </w:r>
      <w:r>
        <w:rPr>
          <w:rFonts w:ascii="Times New Roman" w:hAnsi="Times New Roman" w:cs="Times New Roman"/>
          <w:sz w:val="24"/>
          <w:szCs w:val="24"/>
        </w:rPr>
        <w:t xml:space="preserve">nos arcos de algumas das catedrais que tanto amava pelos lábios das virgens tolas como fogo alastrado. É o sorriso da curiosidade.  Fez dele a curiosidade, no fundo, um parodista tão grandioso? Então, nós saberíamos, ao mesmo tempo, o que deveríamos pensar sobre a palavra "parodista" neste lugar. Não muito. Pois, se  isso ainda faz justiça à sua  </w:t>
      </w:r>
      <w:r>
        <w:rPr>
          <w:rFonts w:ascii="Times New Roman" w:hAnsi="Times New Roman" w:cs="Times New Roman"/>
          <w:i/>
          <w:iCs/>
          <w:sz w:val="24"/>
          <w:szCs w:val="24"/>
        </w:rPr>
        <w:t>malice</w:t>
      </w:r>
      <w:r>
        <w:rPr>
          <w:rFonts w:ascii="Times New Roman" w:hAnsi="Times New Roman" w:cs="Times New Roman"/>
          <w:sz w:val="24"/>
          <w:szCs w:val="24"/>
        </w:rPr>
        <w:t xml:space="preserve"> abissal,  passa ao largo do que existe de mais amargo, selvagem e mordaz desses relatos fantásticos que ele escreveu no estilo de Balzac, Flaubert, Sainte-Beuve, Henri de Regnier, dos Goncourt, Michelet, Renan e, finalmente, de seu favorito Saint-Simon que reuniu no volume “Pastiches et Melanges”. É o mimetismo do curioso, que foi o artifício engenhoso dessa série, mas ao mesmo tempo um momento de todo seu processo criativo, no qual a paixão pela vida vegetativa não pode ser levada suficientemente a sério. Ortega y Gasset foi o primeiro a chamar a atenção para a existência vegetativa das personagens de Proust, que estão ligadas de forma tão sustentável ao seu lugar social, determinados pela posição do sol misericordioso feudal, movido pelo vento que sopra de Guermantes ou Méséglise, entrelaçados um ao outro de maneira impenetrável na densa mata de seus destinos. Desse círculo vital </w:t>
      </w:r>
      <w:r w:rsidR="003275D2">
        <w:rPr>
          <w:rFonts w:ascii="Times New Roman" w:hAnsi="Times New Roman" w:cs="Times New Roman"/>
          <w:sz w:val="24"/>
          <w:szCs w:val="24"/>
        </w:rPr>
        <w:t>brota</w:t>
      </w:r>
      <w:r>
        <w:rPr>
          <w:rFonts w:ascii="Times New Roman" w:hAnsi="Times New Roman" w:cs="Times New Roman"/>
          <w:sz w:val="24"/>
          <w:szCs w:val="24"/>
        </w:rPr>
        <w:t xml:space="preserve"> como método do poeta, o mimetismo. Seus conhecimentos mais exatos, mais evidentes, estão sentados </w:t>
      </w:r>
      <w:r w:rsidR="00064A06">
        <w:rPr>
          <w:rFonts w:ascii="Times New Roman" w:hAnsi="Times New Roman" w:cs="Times New Roman"/>
          <w:sz w:val="24"/>
          <w:szCs w:val="24"/>
        </w:rPr>
        <w:t xml:space="preserve">em </w:t>
      </w:r>
      <w:r>
        <w:rPr>
          <w:rFonts w:ascii="Times New Roman" w:hAnsi="Times New Roman" w:cs="Times New Roman"/>
          <w:sz w:val="24"/>
          <w:szCs w:val="24"/>
        </w:rPr>
        <w:t xml:space="preserve">cima de seus objetos, como insetos sentam-se nas folhas, flores e galhos, </w:t>
      </w:r>
      <w:r w:rsidR="00064A06">
        <w:rPr>
          <w:rFonts w:ascii="Times New Roman" w:hAnsi="Times New Roman" w:cs="Times New Roman"/>
          <w:sz w:val="24"/>
          <w:szCs w:val="24"/>
        </w:rPr>
        <w:t>e não traem</w:t>
      </w:r>
      <w:r w:rsidR="00820B16">
        <w:rPr>
          <w:rFonts w:ascii="Times New Roman" w:hAnsi="Times New Roman" w:cs="Times New Roman"/>
          <w:sz w:val="24"/>
          <w:szCs w:val="24"/>
        </w:rPr>
        <w:t xml:space="preserve"> </w:t>
      </w:r>
      <w:r>
        <w:rPr>
          <w:rFonts w:ascii="Times New Roman" w:hAnsi="Times New Roman" w:cs="Times New Roman"/>
          <w:sz w:val="24"/>
          <w:szCs w:val="24"/>
        </w:rPr>
        <w:t>nada de sua existência até que um salto, um bater de asas, um pulo</w:t>
      </w:r>
      <w:r w:rsidR="00064A06">
        <w:rPr>
          <w:rStyle w:val="Refdenotaderodap"/>
          <w:rFonts w:ascii="Times New Roman" w:hAnsi="Times New Roman" w:cs="Times New Roman"/>
          <w:sz w:val="24"/>
          <w:szCs w:val="24"/>
        </w:rPr>
        <w:footnoteReference w:id="15"/>
      </w:r>
      <w:r>
        <w:rPr>
          <w:rFonts w:ascii="Times New Roman" w:hAnsi="Times New Roman" w:cs="Times New Roman"/>
          <w:sz w:val="24"/>
          <w:szCs w:val="24"/>
        </w:rPr>
        <w:t xml:space="preserve"> mostram ao espectador assustado que aqui uma vida própria imprevisível </w:t>
      </w:r>
      <w:r w:rsidR="00064A06">
        <w:rPr>
          <w:rFonts w:ascii="Times New Roman" w:hAnsi="Times New Roman" w:cs="Times New Roman"/>
          <w:sz w:val="24"/>
          <w:szCs w:val="24"/>
        </w:rPr>
        <w:t>esgueirou-se</w:t>
      </w:r>
      <w:r>
        <w:rPr>
          <w:rFonts w:ascii="Times New Roman" w:hAnsi="Times New Roman" w:cs="Times New Roman"/>
          <w:sz w:val="24"/>
          <w:szCs w:val="24"/>
        </w:rPr>
        <w:t xml:space="preserve"> despercebidamente num mundo estranho. “A metáfora, por mais inesperada que seja</w:t>
      </w:r>
      <w:r w:rsidR="00064A06">
        <w:rPr>
          <w:rFonts w:ascii="Times New Roman" w:hAnsi="Times New Roman" w:cs="Times New Roman"/>
          <w:sz w:val="24"/>
          <w:szCs w:val="24"/>
        </w:rPr>
        <w:t>”</w:t>
      </w:r>
      <w:r>
        <w:rPr>
          <w:rFonts w:ascii="Times New Roman" w:hAnsi="Times New Roman" w:cs="Times New Roman"/>
          <w:sz w:val="24"/>
          <w:szCs w:val="24"/>
        </w:rPr>
        <w:t xml:space="preserve">, diz Pierre-Quint, </w:t>
      </w:r>
      <w:r w:rsidR="00064A06">
        <w:rPr>
          <w:rFonts w:ascii="Times New Roman" w:hAnsi="Times New Roman" w:cs="Times New Roman"/>
          <w:sz w:val="24"/>
          <w:szCs w:val="24"/>
        </w:rPr>
        <w:t>“</w:t>
      </w:r>
      <w:r>
        <w:rPr>
          <w:rFonts w:ascii="Times New Roman" w:hAnsi="Times New Roman" w:cs="Times New Roman"/>
          <w:sz w:val="24"/>
          <w:szCs w:val="24"/>
        </w:rPr>
        <w:t xml:space="preserve">se apropria estreitamente do pensamento”. </w:t>
      </w:r>
    </w:p>
    <w:p w14:paraId="2CF3FA6D" w14:textId="5BE7F66F" w:rsidR="00C17AD0" w:rsidRDefault="002B10F3">
      <w:pPr>
        <w:spacing w:before="240" w:line="360" w:lineRule="auto"/>
        <w:jc w:val="both"/>
      </w:pPr>
      <w:r>
        <w:rPr>
          <w:rFonts w:ascii="Times New Roman" w:hAnsi="Times New Roman" w:cs="Times New Roman"/>
          <w:sz w:val="24"/>
          <w:szCs w:val="24"/>
        </w:rPr>
        <w:t>O verdadeiro leitor de Proust</w:t>
      </w:r>
      <w:r w:rsidR="00064A06">
        <w:rPr>
          <w:rFonts w:ascii="Times New Roman" w:hAnsi="Times New Roman" w:cs="Times New Roman"/>
          <w:sz w:val="24"/>
          <w:szCs w:val="24"/>
        </w:rPr>
        <w:t xml:space="preserve"> </w:t>
      </w:r>
      <w:r w:rsidR="00982278">
        <w:rPr>
          <w:rFonts w:ascii="Times New Roman" w:hAnsi="Times New Roman" w:cs="Times New Roman"/>
          <w:sz w:val="24"/>
          <w:szCs w:val="24"/>
        </w:rPr>
        <w:t xml:space="preserve">é </w:t>
      </w:r>
      <w:r w:rsidR="00064A06">
        <w:rPr>
          <w:rFonts w:ascii="Times New Roman" w:hAnsi="Times New Roman" w:cs="Times New Roman"/>
          <w:sz w:val="24"/>
          <w:szCs w:val="24"/>
        </w:rPr>
        <w:t>continuamente</w:t>
      </w:r>
      <w:r>
        <w:rPr>
          <w:rFonts w:ascii="Times New Roman" w:hAnsi="Times New Roman" w:cs="Times New Roman"/>
          <w:sz w:val="24"/>
          <w:szCs w:val="24"/>
        </w:rPr>
        <w:t xml:space="preserve"> aterrorizado por pequenos horrores. Quanto ao resto, nas metáforas ele encontra</w:t>
      </w:r>
      <w:r w:rsidR="00064A06">
        <w:rPr>
          <w:rFonts w:ascii="Times New Roman" w:hAnsi="Times New Roman" w:cs="Times New Roman"/>
          <w:sz w:val="24"/>
          <w:szCs w:val="24"/>
        </w:rPr>
        <w:t xml:space="preserve"> a precipitação</w:t>
      </w:r>
      <w:r>
        <w:rPr>
          <w:rFonts w:ascii="Times New Roman" w:hAnsi="Times New Roman" w:cs="Times New Roman"/>
          <w:sz w:val="24"/>
          <w:szCs w:val="24"/>
        </w:rPr>
        <w:t xml:space="preserve"> do mesmo mimetismo que </w:t>
      </w:r>
      <w:r w:rsidR="00681E30">
        <w:rPr>
          <w:rFonts w:ascii="Times New Roman" w:hAnsi="Times New Roman" w:cs="Times New Roman"/>
          <w:sz w:val="24"/>
          <w:szCs w:val="24"/>
        </w:rPr>
        <w:t>o su</w:t>
      </w:r>
      <w:r w:rsidR="003A5515">
        <w:rPr>
          <w:rFonts w:ascii="Times New Roman" w:hAnsi="Times New Roman" w:cs="Times New Roman"/>
          <w:sz w:val="24"/>
          <w:szCs w:val="24"/>
        </w:rPr>
        <w:t>r</w:t>
      </w:r>
      <w:r w:rsidR="00681E30">
        <w:rPr>
          <w:rFonts w:ascii="Times New Roman" w:hAnsi="Times New Roman" w:cs="Times New Roman"/>
          <w:sz w:val="24"/>
          <w:szCs w:val="24"/>
        </w:rPr>
        <w:t xml:space="preserve">preendia </w:t>
      </w:r>
      <w:r w:rsidR="00681E30" w:rsidRPr="00982278">
        <w:rPr>
          <w:rFonts w:ascii="Times New Roman" w:hAnsi="Times New Roman" w:cs="Times New Roman"/>
          <w:sz w:val="24"/>
          <w:szCs w:val="24"/>
        </w:rPr>
        <w:t>como</w:t>
      </w:r>
      <w:r w:rsidRPr="00681E30">
        <w:rPr>
          <w:rFonts w:ascii="Times New Roman" w:hAnsi="Times New Roman" w:cs="Times New Roman"/>
          <w:sz w:val="24"/>
          <w:szCs w:val="24"/>
        </w:rPr>
        <w:t xml:space="preserve"> </w:t>
      </w:r>
      <w:r>
        <w:rPr>
          <w:rFonts w:ascii="Times New Roman" w:hAnsi="Times New Roman" w:cs="Times New Roman"/>
          <w:sz w:val="24"/>
          <w:szCs w:val="24"/>
        </w:rPr>
        <w:t xml:space="preserve">uma luta pela existência desse espírito na copa das árvores da sociedade. É preciso dizer uma palavra de quão íntima e frutiferamente esses dois vícios, a curiosidade e </w:t>
      </w:r>
      <w:r w:rsidRPr="003A5515">
        <w:rPr>
          <w:rFonts w:ascii="Times New Roman" w:hAnsi="Times New Roman" w:cs="Times New Roman"/>
          <w:sz w:val="24"/>
          <w:szCs w:val="24"/>
        </w:rPr>
        <w:t>a bajulação,</w:t>
      </w:r>
      <w:r>
        <w:rPr>
          <w:rFonts w:ascii="Times New Roman" w:hAnsi="Times New Roman" w:cs="Times New Roman"/>
          <w:sz w:val="24"/>
          <w:szCs w:val="24"/>
        </w:rPr>
        <w:t xml:space="preserve"> permearam-se um ao outro. Uma passagem esclarecedora no livro da duquesa Clermont-Tonnerre diz: “E ao final não podemos esconder: Proust inebriou-se com o estudo dos serviçais. Foi por que aqui um elemento que ele não havia encontrado em nenhum outro lugar despertou seu faro detetivesco? Ou ele os invejava </w:t>
      </w:r>
      <w:r>
        <w:rPr>
          <w:rFonts w:ascii="Times New Roman" w:hAnsi="Times New Roman" w:cs="Times New Roman"/>
          <w:sz w:val="24"/>
          <w:szCs w:val="24"/>
        </w:rPr>
        <w:lastRenderedPageBreak/>
        <w:t xml:space="preserve">por poderem observar melhor os detalhes íntimos das coisas que lhe chamavam mais a atenção? Seja como for, os serviçais em seus vários personagens e tipos, eram sua paixão”.  Nas sombras estranhas de um Jupien, um Monsieur Aimé, de uma Céleste Albaret, a série deles desenha a forma de uma Françoise, a que com traços rudes e </w:t>
      </w:r>
      <w:r>
        <w:rPr>
          <w:rFonts w:ascii="Times New Roman" w:hAnsi="Times New Roman" w:cs="Times New Roman"/>
          <w:sz w:val="24"/>
          <w:szCs w:val="24"/>
          <w:highlight w:val="yellow"/>
        </w:rPr>
        <w:t xml:space="preserve"> </w:t>
      </w:r>
      <w:r w:rsidRPr="004455D2">
        <w:rPr>
          <w:rFonts w:ascii="Times New Roman" w:hAnsi="Times New Roman" w:cs="Times New Roman"/>
          <w:sz w:val="24"/>
          <w:szCs w:val="24"/>
        </w:rPr>
        <w:t>angulosos  de Santa Marta parece ter emergido de um livro de orações</w:t>
      </w:r>
      <w:r w:rsidRPr="004455D2">
        <w:rPr>
          <w:rStyle w:val="ncoradanotaderodap"/>
          <w:rFonts w:ascii="Times New Roman" w:hAnsi="Times New Roman" w:cs="Times New Roman"/>
          <w:sz w:val="24"/>
          <w:szCs w:val="24"/>
        </w:rPr>
        <w:footnoteReference w:id="16"/>
      </w:r>
      <w:r w:rsidRPr="004455D2">
        <w:rPr>
          <w:rFonts w:ascii="Times New Roman" w:hAnsi="Times New Roman" w:cs="Times New Roman"/>
          <w:sz w:val="24"/>
          <w:szCs w:val="24"/>
        </w:rPr>
        <w:t xml:space="preserve">, para aqueles </w:t>
      </w:r>
      <w:r w:rsidRPr="004455D2">
        <w:rPr>
          <w:rFonts w:ascii="Times New Roman" w:hAnsi="Times New Roman" w:cs="Times New Roman"/>
          <w:i/>
          <w:sz w:val="24"/>
          <w:szCs w:val="24"/>
        </w:rPr>
        <w:t>grooms</w:t>
      </w:r>
      <w:r w:rsidRPr="004455D2">
        <w:rPr>
          <w:rFonts w:ascii="Times New Roman" w:hAnsi="Times New Roman" w:cs="Times New Roman"/>
          <w:sz w:val="24"/>
          <w:szCs w:val="24"/>
        </w:rPr>
        <w:t xml:space="preserve"> e </w:t>
      </w:r>
      <w:r w:rsidRPr="004455D2">
        <w:rPr>
          <w:rFonts w:ascii="Times New Roman" w:hAnsi="Times New Roman" w:cs="Times New Roman"/>
          <w:i/>
          <w:sz w:val="24"/>
          <w:szCs w:val="24"/>
        </w:rPr>
        <w:t>chasseurs</w:t>
      </w:r>
      <w:r w:rsidRPr="00C24CC5">
        <w:rPr>
          <w:rStyle w:val="ncoradanotaderodap"/>
          <w:rFonts w:ascii="Times New Roman" w:hAnsi="Times New Roman" w:cs="Times New Roman"/>
          <w:sz w:val="24"/>
          <w:szCs w:val="24"/>
        </w:rPr>
        <w:footnoteReference w:id="17"/>
      </w:r>
      <w:r w:rsidRPr="004455D2">
        <w:rPr>
          <w:rFonts w:ascii="Times New Roman" w:hAnsi="Times New Roman" w:cs="Times New Roman"/>
          <w:sz w:val="24"/>
          <w:szCs w:val="24"/>
        </w:rPr>
        <w:t xml:space="preserve"> que são pagos não pelo trabalho, mas pela ociosidade.  E talvez a representação não reivindique o interesse desse conhecedor das cerimônia</w:t>
      </w:r>
      <w:r w:rsidR="004455D2">
        <w:rPr>
          <w:rFonts w:ascii="Times New Roman" w:hAnsi="Times New Roman" w:cs="Times New Roman"/>
          <w:sz w:val="24"/>
          <w:szCs w:val="24"/>
        </w:rPr>
        <w:t>s</w:t>
      </w:r>
      <w:r w:rsidRPr="004455D2">
        <w:rPr>
          <w:rFonts w:ascii="Times New Roman" w:hAnsi="Times New Roman" w:cs="Times New Roman"/>
          <w:sz w:val="24"/>
          <w:szCs w:val="24"/>
        </w:rPr>
        <w:t xml:space="preserve"> de modo mais intenso que nestes mais baixos escalões. Quem consegue medir quanta</w:t>
      </w:r>
      <w:r>
        <w:rPr>
          <w:rFonts w:ascii="Times New Roman" w:hAnsi="Times New Roman" w:cs="Times New Roman"/>
          <w:sz w:val="24"/>
          <w:szCs w:val="24"/>
        </w:rPr>
        <w:t xml:space="preserve"> curiosidade de serviçal impregnou a </w:t>
      </w:r>
      <w:r w:rsidR="004F6B20">
        <w:rPr>
          <w:rFonts w:ascii="Times New Roman" w:hAnsi="Times New Roman" w:cs="Times New Roman"/>
          <w:sz w:val="24"/>
          <w:szCs w:val="24"/>
        </w:rPr>
        <w:t>bajulação</w:t>
      </w:r>
      <w:r>
        <w:rPr>
          <w:rFonts w:ascii="Times New Roman" w:hAnsi="Times New Roman" w:cs="Times New Roman"/>
          <w:sz w:val="24"/>
          <w:szCs w:val="24"/>
        </w:rPr>
        <w:t xml:space="preserve"> de Proust, quanta </w:t>
      </w:r>
      <w:r w:rsidR="004F6B20">
        <w:rPr>
          <w:rFonts w:ascii="Times New Roman" w:hAnsi="Times New Roman" w:cs="Times New Roman"/>
          <w:sz w:val="24"/>
          <w:szCs w:val="24"/>
        </w:rPr>
        <w:t>bajulação</w:t>
      </w:r>
      <w:r>
        <w:rPr>
          <w:rFonts w:ascii="Times New Roman" w:hAnsi="Times New Roman" w:cs="Times New Roman"/>
          <w:sz w:val="24"/>
          <w:szCs w:val="24"/>
        </w:rPr>
        <w:t xml:space="preserve"> de serviçal   a sua curiosidade, e onde essa cópia astuta do papel de serviçal teve seus limites no topo da vida social? Ele a forneceu e não podia fazer de outro modo. Pois, como ele mesmo uma vez revelou, "</w:t>
      </w:r>
      <w:r>
        <w:rPr>
          <w:rFonts w:ascii="Times New Roman" w:hAnsi="Times New Roman" w:cs="Times New Roman"/>
          <w:i/>
          <w:sz w:val="24"/>
          <w:szCs w:val="24"/>
        </w:rPr>
        <w:t>voir</w:t>
      </w:r>
      <w:r>
        <w:rPr>
          <w:rFonts w:ascii="Times New Roman" w:hAnsi="Times New Roman" w:cs="Times New Roman"/>
          <w:sz w:val="24"/>
          <w:szCs w:val="24"/>
        </w:rPr>
        <w:t>" e "</w:t>
      </w:r>
      <w:r>
        <w:rPr>
          <w:rFonts w:ascii="Times New Roman" w:hAnsi="Times New Roman" w:cs="Times New Roman"/>
          <w:i/>
          <w:sz w:val="24"/>
          <w:szCs w:val="24"/>
        </w:rPr>
        <w:t>désirer imiter</w:t>
      </w:r>
      <w:r>
        <w:rPr>
          <w:rFonts w:ascii="Times New Roman" w:hAnsi="Times New Roman" w:cs="Times New Roman"/>
          <w:sz w:val="24"/>
          <w:szCs w:val="24"/>
        </w:rPr>
        <w:t>"</w:t>
      </w:r>
      <w:r w:rsidR="00BF0218">
        <w:rPr>
          <w:rStyle w:val="Refdenotaderodap"/>
          <w:rFonts w:ascii="Times New Roman" w:hAnsi="Times New Roman" w:cs="Times New Roman"/>
          <w:sz w:val="24"/>
          <w:szCs w:val="24"/>
        </w:rPr>
        <w:footnoteReference w:id="18"/>
      </w:r>
      <w:r>
        <w:rPr>
          <w:rFonts w:ascii="Times New Roman" w:hAnsi="Times New Roman" w:cs="Times New Roman"/>
          <w:sz w:val="24"/>
          <w:szCs w:val="24"/>
        </w:rPr>
        <w:t xml:space="preserve"> eram uma e a mesma coisa para ele. Maurice Barrès expressou essa atitude, por mais soberana e subalterna como foi, com uma das mais distintas palavras já escritas sobre Proust, “</w:t>
      </w:r>
      <w:r w:rsidRPr="004455D2">
        <w:rPr>
          <w:rFonts w:ascii="Times New Roman" w:hAnsi="Times New Roman" w:cs="Times New Roman"/>
          <w:sz w:val="24"/>
          <w:szCs w:val="24"/>
        </w:rPr>
        <w:t>Un poète persan dans une loge concierge”</w:t>
      </w:r>
      <w:r w:rsidRPr="004455D2">
        <w:rPr>
          <w:rStyle w:val="ncoradanotaderodap"/>
          <w:rFonts w:ascii="Times New Roman" w:hAnsi="Times New Roman" w:cs="Times New Roman"/>
          <w:sz w:val="24"/>
          <w:szCs w:val="24"/>
        </w:rPr>
        <w:footnoteReference w:id="19"/>
      </w:r>
      <w:r w:rsidRPr="004455D2">
        <w:rPr>
          <w:rFonts w:ascii="Times New Roman" w:hAnsi="Times New Roman" w:cs="Times New Roman"/>
          <w:sz w:val="24"/>
          <w:szCs w:val="24"/>
        </w:rPr>
        <w:t xml:space="preserve">. </w:t>
      </w:r>
    </w:p>
    <w:p w14:paraId="26DAF91F" w14:textId="6B6EAE51" w:rsidR="00C17AD0" w:rsidRDefault="002B10F3">
      <w:pPr>
        <w:spacing w:before="240" w:line="360" w:lineRule="auto"/>
        <w:jc w:val="both"/>
      </w:pPr>
      <w:r>
        <w:rPr>
          <w:rFonts w:ascii="Times New Roman" w:hAnsi="Times New Roman" w:cs="Times New Roman"/>
          <w:sz w:val="24"/>
          <w:szCs w:val="24"/>
        </w:rPr>
        <w:t>Havia na curiosidade de Proust um toque de detetive.</w:t>
      </w:r>
      <w:r w:rsidR="004455D2">
        <w:rPr>
          <w:rFonts w:ascii="Times New Roman" w:hAnsi="Times New Roman" w:cs="Times New Roman"/>
          <w:sz w:val="24"/>
          <w:szCs w:val="24"/>
        </w:rPr>
        <w:t xml:space="preserve"> </w:t>
      </w:r>
      <w:r w:rsidR="004F6B20">
        <w:rPr>
          <w:rFonts w:ascii="Times New Roman" w:hAnsi="Times New Roman" w:cs="Times New Roman"/>
          <w:sz w:val="24"/>
          <w:szCs w:val="24"/>
        </w:rPr>
        <w:t>Os dez mil da elite</w:t>
      </w:r>
      <w:r>
        <w:rPr>
          <w:rFonts w:ascii="Times New Roman" w:hAnsi="Times New Roman" w:cs="Times New Roman"/>
          <w:sz w:val="24"/>
          <w:szCs w:val="24"/>
        </w:rPr>
        <w:t xml:space="preserve">, para ele, um clã de criminosos, uma gangue de conspiradores, com a qual nenhum outro pode se comparar: </w:t>
      </w:r>
      <w:r w:rsidRPr="009D26AB">
        <w:rPr>
          <w:rFonts w:ascii="Times New Roman" w:hAnsi="Times New Roman" w:cs="Times New Roman"/>
          <w:sz w:val="24"/>
          <w:szCs w:val="24"/>
        </w:rPr>
        <w:t xml:space="preserve">a </w:t>
      </w:r>
      <w:r w:rsidR="005C178C" w:rsidRPr="009D26AB">
        <w:rPr>
          <w:rFonts w:ascii="Times New Roman" w:hAnsi="Times New Roman" w:cs="Times New Roman"/>
          <w:sz w:val="24"/>
          <w:szCs w:val="24"/>
        </w:rPr>
        <w:t>C</w:t>
      </w:r>
      <w:r w:rsidRPr="009D26AB">
        <w:rPr>
          <w:rFonts w:ascii="Times New Roman" w:hAnsi="Times New Roman" w:cs="Times New Roman"/>
          <w:sz w:val="24"/>
          <w:szCs w:val="24"/>
        </w:rPr>
        <w:t xml:space="preserve">amorra dos consumidores. Ela exclui de seu mundo </w:t>
      </w:r>
      <w:bookmarkStart w:id="1" w:name="_Hlk8939113"/>
      <w:r w:rsidRPr="009D26AB">
        <w:rPr>
          <w:rFonts w:ascii="Times New Roman" w:hAnsi="Times New Roman" w:cs="Times New Roman"/>
          <w:sz w:val="24"/>
          <w:szCs w:val="24"/>
        </w:rPr>
        <w:t>tudo o que tem participação na produção</w:t>
      </w:r>
      <w:bookmarkEnd w:id="1"/>
      <w:r w:rsidRPr="009D26AB">
        <w:rPr>
          <w:rFonts w:ascii="Times New Roman" w:hAnsi="Times New Roman" w:cs="Times New Roman"/>
          <w:sz w:val="24"/>
          <w:szCs w:val="24"/>
        </w:rPr>
        <w:t>, exigindo ao menos que essa parte se esconda graciosa e vergonhosamente atrás de um gesto</w:t>
      </w:r>
      <w:r w:rsidR="005C178C" w:rsidRPr="009D26AB">
        <w:rPr>
          <w:rFonts w:ascii="Times New Roman" w:hAnsi="Times New Roman" w:cs="Times New Roman"/>
          <w:sz w:val="24"/>
          <w:szCs w:val="24"/>
        </w:rPr>
        <w:t>,</w:t>
      </w:r>
      <w:r w:rsidRPr="009D26AB">
        <w:rPr>
          <w:rFonts w:ascii="Times New Roman" w:hAnsi="Times New Roman" w:cs="Times New Roman"/>
          <w:sz w:val="24"/>
          <w:szCs w:val="24"/>
        </w:rPr>
        <w:t xml:space="preserve"> como os profissionais perfeitos do consumo </w:t>
      </w:r>
      <w:r w:rsidR="005C178C" w:rsidRPr="009D26AB">
        <w:rPr>
          <w:rFonts w:ascii="Times New Roman" w:hAnsi="Times New Roman" w:cs="Times New Roman"/>
          <w:sz w:val="24"/>
          <w:szCs w:val="24"/>
        </w:rPr>
        <w:t>o</w:t>
      </w:r>
      <w:r w:rsidRPr="009D26AB">
        <w:rPr>
          <w:rFonts w:ascii="Times New Roman" w:hAnsi="Times New Roman" w:cs="Times New Roman"/>
          <w:sz w:val="24"/>
          <w:szCs w:val="24"/>
        </w:rPr>
        <w:t xml:space="preserve"> exibem. A análise de Proust do esnobismo, que é muito mais importante do que sua apoteose da arte, representa o auge de sua crítica social. Pois a atitude do esnobe não é outra coisa que a observação consequente, organizada e reforçada da existência do ponto de vista quimicamente puro do consumidor. E</w:t>
      </w:r>
      <w:r w:rsidR="009D26AB">
        <w:rPr>
          <w:rFonts w:ascii="Times New Roman" w:hAnsi="Times New Roman" w:cs="Times New Roman"/>
          <w:sz w:val="24"/>
          <w:szCs w:val="24"/>
        </w:rPr>
        <w:t>,</w:t>
      </w:r>
      <w:r w:rsidRPr="009D26AB">
        <w:rPr>
          <w:rFonts w:ascii="Times New Roman" w:hAnsi="Times New Roman" w:cs="Times New Roman"/>
          <w:sz w:val="24"/>
          <w:szCs w:val="24"/>
        </w:rPr>
        <w:t xml:space="preserve"> </w:t>
      </w:r>
      <w:r w:rsidR="00982278" w:rsidRPr="009D26AB">
        <w:rPr>
          <w:rFonts w:ascii="Times New Roman" w:hAnsi="Times New Roman" w:cs="Times New Roman"/>
          <w:sz w:val="24"/>
          <w:szCs w:val="24"/>
        </w:rPr>
        <w:t xml:space="preserve">por causa </w:t>
      </w:r>
      <w:r w:rsidRPr="009D26AB">
        <w:rPr>
          <w:rFonts w:ascii="Times New Roman" w:hAnsi="Times New Roman" w:cs="Times New Roman"/>
          <w:sz w:val="24"/>
          <w:szCs w:val="24"/>
        </w:rPr>
        <w:t>dessa encenação fantástica e satânica tanto</w:t>
      </w:r>
      <w:r w:rsidR="004455D2" w:rsidRPr="009D26AB">
        <w:rPr>
          <w:rFonts w:ascii="Times New Roman" w:hAnsi="Times New Roman" w:cs="Times New Roman"/>
          <w:sz w:val="24"/>
          <w:szCs w:val="24"/>
        </w:rPr>
        <w:t xml:space="preserve"> </w:t>
      </w:r>
      <w:r w:rsidRPr="009D26AB">
        <w:rPr>
          <w:rFonts w:ascii="Times New Roman" w:hAnsi="Times New Roman" w:cs="Times New Roman"/>
          <w:sz w:val="24"/>
          <w:szCs w:val="24"/>
        </w:rPr>
        <w:t>a lembrança mais remota das forças produtivas da natureza, quanto a mais primitiva deve ser banida</w:t>
      </w:r>
      <w:r w:rsidR="009D26AB" w:rsidRPr="009D26AB">
        <w:rPr>
          <w:rFonts w:ascii="Times New Roman" w:hAnsi="Times New Roman" w:cs="Times New Roman"/>
          <w:sz w:val="24"/>
          <w:szCs w:val="24"/>
        </w:rPr>
        <w:t>; por isso,</w:t>
      </w:r>
      <w:r w:rsidRPr="009D26AB">
        <w:rPr>
          <w:rFonts w:ascii="Times New Roman" w:hAnsi="Times New Roman" w:cs="Times New Roman"/>
          <w:sz w:val="24"/>
          <w:szCs w:val="24"/>
        </w:rPr>
        <w:t xml:space="preserve"> para ele, mesmo no amor, a ligação invertida era mais útil do que a normal. Mas o consumidor puro é o explorador puro.  Ele o é lógica e teoricamente; ele</w:t>
      </w:r>
      <w:r>
        <w:rPr>
          <w:rFonts w:ascii="Times New Roman" w:hAnsi="Times New Roman" w:cs="Times New Roman"/>
          <w:sz w:val="24"/>
          <w:szCs w:val="24"/>
        </w:rPr>
        <w:t xml:space="preserve"> o é, em Proust, em toda a concretude de sua atual existência histórica. Concreto, porque impenetrável e </w:t>
      </w:r>
      <w:r>
        <w:rPr>
          <w:rFonts w:ascii="Times New Roman" w:hAnsi="Times New Roman" w:cs="Times New Roman"/>
          <w:sz w:val="24"/>
          <w:szCs w:val="24"/>
        </w:rPr>
        <w:lastRenderedPageBreak/>
        <w:t>difícil de aprender. Proust descreve uma classe comprometida em todas as suas partes</w:t>
      </w:r>
      <w:r w:rsidR="004F6B20">
        <w:rPr>
          <w:rFonts w:ascii="Times New Roman" w:hAnsi="Times New Roman" w:cs="Times New Roman"/>
          <w:sz w:val="24"/>
          <w:szCs w:val="24"/>
        </w:rPr>
        <w:t xml:space="preserve"> em</w:t>
      </w:r>
      <w:r>
        <w:rPr>
          <w:rFonts w:ascii="Times New Roman" w:hAnsi="Times New Roman" w:cs="Times New Roman"/>
          <w:sz w:val="24"/>
          <w:szCs w:val="24"/>
        </w:rPr>
        <w:t xml:space="preserve"> camuflar sua base material e, por essa mesma razão, formada em um feudalismo, que, sem significação econômica em si, é tanto mais utilizável </w:t>
      </w:r>
      <w:r w:rsidR="00982278">
        <w:rPr>
          <w:rFonts w:ascii="Times New Roman" w:hAnsi="Times New Roman" w:cs="Times New Roman"/>
          <w:sz w:val="24"/>
          <w:szCs w:val="24"/>
        </w:rPr>
        <w:t>com</w:t>
      </w:r>
      <w:r w:rsidR="00BB2847">
        <w:rPr>
          <w:rFonts w:ascii="Times New Roman" w:hAnsi="Times New Roman" w:cs="Times New Roman"/>
          <w:sz w:val="24"/>
          <w:szCs w:val="24"/>
        </w:rPr>
        <w:t>o máscara</w:t>
      </w:r>
      <w:r>
        <w:rPr>
          <w:rFonts w:ascii="Times New Roman" w:hAnsi="Times New Roman" w:cs="Times New Roman"/>
          <w:sz w:val="24"/>
          <w:szCs w:val="24"/>
        </w:rPr>
        <w:t xml:space="preserve"> da grande burguesia. Desiludido e impiedoso desmistificador do eu, do amor, da moral, como Proust gostava de ver a si mesmo, torna toda a sua arte ilimitada em véu deste único e mais importante mistério de sua classe: o econômico. Não que ele esteja</w:t>
      </w:r>
      <w:r w:rsidR="004F6B20">
        <w:rPr>
          <w:rFonts w:ascii="Times New Roman" w:hAnsi="Times New Roman" w:cs="Times New Roman"/>
          <w:sz w:val="24"/>
          <w:szCs w:val="24"/>
        </w:rPr>
        <w:t>,</w:t>
      </w:r>
      <w:r>
        <w:rPr>
          <w:rFonts w:ascii="Times New Roman" w:hAnsi="Times New Roman" w:cs="Times New Roman"/>
          <w:sz w:val="24"/>
          <w:szCs w:val="24"/>
        </w:rPr>
        <w:t xml:space="preserve"> com isso</w:t>
      </w:r>
      <w:r w:rsidR="004F6B20">
        <w:rPr>
          <w:rFonts w:ascii="Times New Roman" w:hAnsi="Times New Roman" w:cs="Times New Roman"/>
          <w:sz w:val="24"/>
          <w:szCs w:val="24"/>
        </w:rPr>
        <w:t>,</w:t>
      </w:r>
      <w:r>
        <w:rPr>
          <w:rFonts w:ascii="Times New Roman" w:hAnsi="Times New Roman" w:cs="Times New Roman"/>
          <w:sz w:val="24"/>
          <w:szCs w:val="24"/>
        </w:rPr>
        <w:t xml:space="preserve"> </w:t>
      </w:r>
      <w:r w:rsidR="004F6B20">
        <w:rPr>
          <w:rFonts w:ascii="Times New Roman" w:hAnsi="Times New Roman" w:cs="Times New Roman"/>
          <w:sz w:val="24"/>
          <w:szCs w:val="24"/>
        </w:rPr>
        <w:t>à</w:t>
      </w:r>
      <w:r>
        <w:rPr>
          <w:rFonts w:ascii="Times New Roman" w:hAnsi="Times New Roman" w:cs="Times New Roman"/>
          <w:sz w:val="24"/>
          <w:szCs w:val="24"/>
        </w:rPr>
        <w:t xml:space="preserve"> serviço dela; ele está apenas à frente dela. O que ela vive começa a tornar</w:t>
      </w:r>
      <w:r w:rsidR="00BB2847">
        <w:rPr>
          <w:rFonts w:ascii="Times New Roman" w:hAnsi="Times New Roman" w:cs="Times New Roman"/>
          <w:sz w:val="24"/>
          <w:szCs w:val="24"/>
        </w:rPr>
        <w:t>-se</w:t>
      </w:r>
      <w:r>
        <w:rPr>
          <w:rFonts w:ascii="Times New Roman" w:hAnsi="Times New Roman" w:cs="Times New Roman"/>
          <w:sz w:val="24"/>
          <w:szCs w:val="24"/>
        </w:rPr>
        <w:t xml:space="preserve"> compreensível com ele. Mas muito da grandiosidade desta obra permanecerá inexplorado ou não descoberto até que essa classe tenha revelado suas características mais nítidas na batalha final. </w:t>
      </w:r>
    </w:p>
    <w:p w14:paraId="3993E5B7" w14:textId="77777777" w:rsidR="00C17AD0" w:rsidRDefault="002B10F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III </w:t>
      </w:r>
    </w:p>
    <w:p w14:paraId="79E073F2" w14:textId="3CBA6148" w:rsidR="00C17AD0" w:rsidRPr="00EC432F" w:rsidRDefault="002B10F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século passado, em Grenoble </w:t>
      </w:r>
      <w:r w:rsidR="00BB2847">
        <w:rPr>
          <w:rFonts w:ascii="Times New Roman" w:hAnsi="Times New Roman" w:cs="Times New Roman"/>
          <w:sz w:val="24"/>
          <w:szCs w:val="24"/>
        </w:rPr>
        <w:t>–</w:t>
      </w:r>
      <w:r>
        <w:rPr>
          <w:rFonts w:ascii="Times New Roman" w:hAnsi="Times New Roman" w:cs="Times New Roman"/>
          <w:sz w:val="24"/>
          <w:szCs w:val="24"/>
        </w:rPr>
        <w:t xml:space="preserve"> não sei se hoje ainda </w:t>
      </w:r>
      <w:r w:rsidR="00BB2847">
        <w:rPr>
          <w:rFonts w:ascii="Times New Roman" w:hAnsi="Times New Roman" w:cs="Times New Roman"/>
          <w:sz w:val="24"/>
          <w:szCs w:val="24"/>
        </w:rPr>
        <w:t>–</w:t>
      </w:r>
      <w:r>
        <w:rPr>
          <w:rFonts w:ascii="Times New Roman" w:hAnsi="Times New Roman" w:cs="Times New Roman"/>
          <w:sz w:val="24"/>
          <w:szCs w:val="24"/>
        </w:rPr>
        <w:t xml:space="preserve"> havia uma taverna “</w:t>
      </w:r>
      <w:r>
        <w:rPr>
          <w:rFonts w:ascii="Times New Roman" w:hAnsi="Times New Roman" w:cs="Times New Roman"/>
          <w:i/>
          <w:sz w:val="24"/>
          <w:szCs w:val="24"/>
        </w:rPr>
        <w:t>Au Temps</w:t>
      </w:r>
      <w:r>
        <w:rPr>
          <w:rFonts w:ascii="Times New Roman" w:hAnsi="Times New Roman" w:cs="Times New Roman"/>
          <w:sz w:val="24"/>
          <w:szCs w:val="24"/>
        </w:rPr>
        <w:t xml:space="preserve"> </w:t>
      </w:r>
      <w:r>
        <w:rPr>
          <w:rFonts w:ascii="Times New Roman" w:hAnsi="Times New Roman" w:cs="Times New Roman"/>
          <w:i/>
          <w:sz w:val="24"/>
          <w:szCs w:val="24"/>
        </w:rPr>
        <w:t>perdu</w:t>
      </w:r>
      <w:r>
        <w:rPr>
          <w:rFonts w:ascii="Times New Roman" w:hAnsi="Times New Roman" w:cs="Times New Roman"/>
          <w:sz w:val="24"/>
          <w:szCs w:val="24"/>
        </w:rPr>
        <w:t xml:space="preserve">”. Também em Proust somos frequentadores que, sob uma placa que balança, entram pelo umbral atrás do qual a eternidade e a embriaguez nos aguardam. Fernández distinguiu com razão um </w:t>
      </w:r>
      <w:r>
        <w:rPr>
          <w:rFonts w:ascii="Times New Roman" w:hAnsi="Times New Roman" w:cs="Times New Roman"/>
          <w:i/>
          <w:iCs/>
          <w:sz w:val="24"/>
          <w:szCs w:val="24"/>
        </w:rPr>
        <w:t>thème de l’éternité</w:t>
      </w:r>
      <w:r>
        <w:rPr>
          <w:rFonts w:ascii="Times New Roman" w:hAnsi="Times New Roman" w:cs="Times New Roman"/>
          <w:sz w:val="24"/>
          <w:szCs w:val="24"/>
        </w:rPr>
        <w:t xml:space="preserve"> em Proust do </w:t>
      </w:r>
      <w:r>
        <w:rPr>
          <w:rFonts w:ascii="Times New Roman" w:hAnsi="Times New Roman" w:cs="Times New Roman"/>
          <w:i/>
          <w:sz w:val="24"/>
          <w:szCs w:val="24"/>
        </w:rPr>
        <w:t>thème du temps</w:t>
      </w:r>
      <w:r>
        <w:rPr>
          <w:rFonts w:ascii="Times New Roman" w:hAnsi="Times New Roman" w:cs="Times New Roman"/>
          <w:sz w:val="24"/>
          <w:szCs w:val="24"/>
        </w:rPr>
        <w:t>.</w:t>
      </w:r>
      <w:r w:rsidR="00BF0218">
        <w:rPr>
          <w:rStyle w:val="Refdenotaderodap"/>
          <w:rFonts w:ascii="Times New Roman" w:hAnsi="Times New Roman" w:cs="Times New Roman"/>
          <w:sz w:val="24"/>
          <w:szCs w:val="24"/>
        </w:rPr>
        <w:footnoteReference w:id="20"/>
      </w:r>
      <w:r>
        <w:rPr>
          <w:rFonts w:ascii="Times New Roman" w:hAnsi="Times New Roman" w:cs="Times New Roman"/>
          <w:sz w:val="24"/>
          <w:szCs w:val="24"/>
        </w:rPr>
        <w:t xml:space="preserve"> Mas essa eternidade certamente não é platônica, nem utópica: é inebriante. Se o “tempo desvenda para todo aquele que</w:t>
      </w:r>
      <w:r w:rsidR="004F6B20">
        <w:rPr>
          <w:rFonts w:ascii="Times New Roman" w:hAnsi="Times New Roman" w:cs="Times New Roman"/>
          <w:sz w:val="24"/>
          <w:szCs w:val="24"/>
        </w:rPr>
        <w:t xml:space="preserve"> se aprofunda em</w:t>
      </w:r>
      <w:ins w:id="2" w:author="Carla CMDW" w:date="2019-05-17T00:52:00Z">
        <w:r w:rsidR="00883DB8">
          <w:rPr>
            <w:rFonts w:ascii="Times New Roman" w:hAnsi="Times New Roman" w:cs="Times New Roman"/>
            <w:sz w:val="24"/>
            <w:szCs w:val="24"/>
          </w:rPr>
          <w:t xml:space="preserve">   </w:t>
        </w:r>
      </w:ins>
      <w:r w:rsidR="004F6B20">
        <w:rPr>
          <w:rFonts w:ascii="Times New Roman" w:hAnsi="Times New Roman" w:cs="Times New Roman"/>
          <w:sz w:val="24"/>
          <w:szCs w:val="24"/>
        </w:rPr>
        <w:t xml:space="preserve"> </w:t>
      </w:r>
      <w:r>
        <w:rPr>
          <w:rFonts w:ascii="Times New Roman" w:hAnsi="Times New Roman" w:cs="Times New Roman"/>
          <w:sz w:val="24"/>
          <w:szCs w:val="24"/>
        </w:rPr>
        <w:t xml:space="preserve">seu curso, um novo tipo de eternidade, até o momento desconhecida”, então o indivíduo não se aproxima dos “campos superiores que um Platão ou Spinoza alcançaram com um bater de asas". Não, pois há, em Proust, rudimentos de um idealismo duradouro. Não são eles, porém, que determinam o significado dessa obra. A eternidade na qual Proust abre aspectos é o tempo entrecruzado, não o tempo ilimitado. Seu verdadeiro interesse é direcionado ao curso do tempo em sua forma mais real, que é, no entanto, sua forma entrecruzada, que em nenhum lugar reina de maneira menos dissimulada do que no lembrar, dentro, e no envelhecimento, fora.  Seguir </w:t>
      </w:r>
      <w:r w:rsidR="004F6B20">
        <w:rPr>
          <w:rFonts w:ascii="Times New Roman" w:hAnsi="Times New Roman" w:cs="Times New Roman"/>
          <w:sz w:val="24"/>
          <w:szCs w:val="24"/>
        </w:rPr>
        <w:t>o jogo antagônico</w:t>
      </w:r>
      <w:r>
        <w:rPr>
          <w:rFonts w:ascii="Times New Roman" w:hAnsi="Times New Roman" w:cs="Times New Roman"/>
          <w:sz w:val="24"/>
          <w:szCs w:val="24"/>
        </w:rPr>
        <w:t xml:space="preserve"> do envelhecimento e do lembrar significa entrar no coração do mundo de Proust, o universo do</w:t>
      </w:r>
      <w:r w:rsidR="004F6B20">
        <w:rPr>
          <w:rFonts w:ascii="Times New Roman" w:hAnsi="Times New Roman" w:cs="Times New Roman"/>
          <w:sz w:val="24"/>
          <w:szCs w:val="24"/>
        </w:rPr>
        <w:t xml:space="preserve"> entrecruzamento</w:t>
      </w:r>
      <w:r>
        <w:rPr>
          <w:rFonts w:ascii="Times New Roman" w:hAnsi="Times New Roman" w:cs="Times New Roman"/>
          <w:sz w:val="24"/>
          <w:szCs w:val="24"/>
        </w:rPr>
        <w:t xml:space="preserve">. O mundo está em estado de semelhança e nele reinam as “correspondências”, que foram capturadas primeiro pelo romantismo, e de maneira mais íntima por Baudelaire, mas que Proust (como o único) conseguiu trazer à luz em nossa vida vivida. Esta </w:t>
      </w:r>
      <w:r w:rsidRPr="004455D2">
        <w:rPr>
          <w:rFonts w:ascii="Times New Roman" w:hAnsi="Times New Roman" w:cs="Times New Roman"/>
          <w:sz w:val="24"/>
          <w:szCs w:val="24"/>
        </w:rPr>
        <w:t>é a obra</w:t>
      </w:r>
      <w:r w:rsidR="004455D2">
        <w:rPr>
          <w:rFonts w:ascii="Times New Roman" w:hAnsi="Times New Roman" w:cs="Times New Roman"/>
          <w:sz w:val="24"/>
          <w:szCs w:val="24"/>
        </w:rPr>
        <w:t xml:space="preserve"> </w:t>
      </w:r>
      <w:r>
        <w:rPr>
          <w:rFonts w:ascii="Times New Roman" w:hAnsi="Times New Roman" w:cs="Times New Roman"/>
          <w:sz w:val="24"/>
          <w:szCs w:val="24"/>
        </w:rPr>
        <w:t xml:space="preserve">da </w:t>
      </w:r>
      <w:r>
        <w:rPr>
          <w:rFonts w:ascii="Times New Roman" w:hAnsi="Times New Roman" w:cs="Times New Roman"/>
          <w:i/>
          <w:sz w:val="24"/>
          <w:szCs w:val="24"/>
        </w:rPr>
        <w:t>mémoire involontaire</w:t>
      </w:r>
      <w:r>
        <w:rPr>
          <w:rFonts w:ascii="Times New Roman" w:hAnsi="Times New Roman" w:cs="Times New Roman"/>
          <w:sz w:val="24"/>
          <w:szCs w:val="24"/>
        </w:rPr>
        <w:t>, da força rejuvenescente que se encontra à altura do envelhecimento implacável. Onde o ocorrido refle</w:t>
      </w:r>
      <w:r w:rsidR="00EC432F">
        <w:rPr>
          <w:rFonts w:ascii="Times New Roman" w:hAnsi="Times New Roman" w:cs="Times New Roman"/>
          <w:sz w:val="24"/>
          <w:szCs w:val="24"/>
        </w:rPr>
        <w:t>te</w:t>
      </w:r>
      <w:r w:rsidR="00BB2847">
        <w:rPr>
          <w:rFonts w:ascii="Times New Roman" w:hAnsi="Times New Roman" w:cs="Times New Roman"/>
          <w:sz w:val="24"/>
          <w:szCs w:val="24"/>
        </w:rPr>
        <w:t>-se</w:t>
      </w:r>
      <w:r>
        <w:rPr>
          <w:rFonts w:ascii="Times New Roman" w:hAnsi="Times New Roman" w:cs="Times New Roman"/>
          <w:sz w:val="24"/>
          <w:szCs w:val="24"/>
        </w:rPr>
        <w:t xml:space="preserve"> no “instante” ainda fresco de orvalho, um doloroso choque de rejuvenescimento o reúne mais </w:t>
      </w:r>
      <w:r>
        <w:rPr>
          <w:rFonts w:ascii="Times New Roman" w:hAnsi="Times New Roman" w:cs="Times New Roman"/>
          <w:sz w:val="24"/>
          <w:szCs w:val="24"/>
        </w:rPr>
        <w:lastRenderedPageBreak/>
        <w:t>uma vez tão inexoravelmente quanto a direção de Guermantes entrecruzou</w:t>
      </w:r>
      <w:r w:rsidR="00BB2847">
        <w:rPr>
          <w:rFonts w:ascii="Times New Roman" w:hAnsi="Times New Roman" w:cs="Times New Roman"/>
          <w:sz w:val="24"/>
          <w:szCs w:val="24"/>
        </w:rPr>
        <w:t>-se</w:t>
      </w:r>
      <w:r>
        <w:rPr>
          <w:rFonts w:ascii="Times New Roman" w:hAnsi="Times New Roman" w:cs="Times New Roman"/>
          <w:sz w:val="24"/>
          <w:szCs w:val="24"/>
        </w:rPr>
        <w:t xml:space="preserve"> com a direção de Swann para Proust, quando ele (no décimo terceiro volume) uma última vez vagueia pela região de Combray e descobre o </w:t>
      </w:r>
      <w:r w:rsidR="00EE51D1">
        <w:rPr>
          <w:rFonts w:ascii="Times New Roman" w:hAnsi="Times New Roman" w:cs="Times New Roman"/>
          <w:sz w:val="24"/>
          <w:szCs w:val="24"/>
        </w:rPr>
        <w:t xml:space="preserve">cruzamento </w:t>
      </w:r>
      <w:r>
        <w:rPr>
          <w:rFonts w:ascii="Times New Roman" w:hAnsi="Times New Roman" w:cs="Times New Roman"/>
          <w:sz w:val="24"/>
          <w:szCs w:val="24"/>
        </w:rPr>
        <w:t xml:space="preserve">dos caminhos. </w:t>
      </w:r>
      <w:r w:rsidRPr="00E75B24">
        <w:rPr>
          <w:rFonts w:ascii="Times New Roman" w:hAnsi="Times New Roman" w:cs="Times New Roman"/>
          <w:sz w:val="24"/>
          <w:szCs w:val="24"/>
          <w:lang w:val="fr-FR"/>
        </w:rPr>
        <w:t xml:space="preserve">E </w:t>
      </w:r>
      <w:r w:rsidRPr="00982278">
        <w:rPr>
          <w:rFonts w:ascii="Times New Roman" w:hAnsi="Times New Roman" w:cs="Times New Roman"/>
          <w:sz w:val="24"/>
          <w:szCs w:val="24"/>
          <w:lang w:val="fr-FR"/>
        </w:rPr>
        <w:t xml:space="preserve">instantaneamente, a paisagem muda como um vento. “Ah! Que le monde est grand à la clarté des </w:t>
      </w:r>
      <w:r w:rsidR="00BB2847" w:rsidRPr="00BB2847">
        <w:rPr>
          <w:rFonts w:ascii="Times New Roman" w:hAnsi="Times New Roman" w:cs="Times New Roman"/>
          <w:sz w:val="24"/>
          <w:szCs w:val="24"/>
          <w:lang w:val="fr-FR"/>
        </w:rPr>
        <w:t xml:space="preserve">lampes ! </w:t>
      </w:r>
      <w:r w:rsidRPr="00BB2847">
        <w:rPr>
          <w:rFonts w:ascii="Times New Roman" w:hAnsi="Times New Roman" w:cs="Times New Roman"/>
          <w:sz w:val="24"/>
          <w:szCs w:val="24"/>
        </w:rPr>
        <w:t>| Au</w:t>
      </w:r>
      <w:r w:rsidR="00BB2847" w:rsidRPr="00982278">
        <w:rPr>
          <w:rFonts w:ascii="Times New Roman" w:hAnsi="Times New Roman" w:cs="Times New Roman"/>
          <w:sz w:val="24"/>
          <w:szCs w:val="24"/>
        </w:rPr>
        <w:t>x</w:t>
      </w:r>
      <w:r w:rsidRPr="00BB2847">
        <w:rPr>
          <w:rFonts w:ascii="Times New Roman" w:hAnsi="Times New Roman" w:cs="Times New Roman"/>
          <w:sz w:val="24"/>
          <w:szCs w:val="24"/>
        </w:rPr>
        <w:t xml:space="preserve"> yeux du souvenir que le monde est petit!”</w:t>
      </w:r>
      <w:r w:rsidR="00BF0218">
        <w:rPr>
          <w:rStyle w:val="Refdenotaderodap"/>
          <w:rFonts w:ascii="Times New Roman" w:hAnsi="Times New Roman" w:cs="Times New Roman"/>
          <w:sz w:val="24"/>
          <w:szCs w:val="24"/>
        </w:rPr>
        <w:footnoteReference w:id="21"/>
      </w:r>
      <w:r w:rsidRPr="00BB2847">
        <w:rPr>
          <w:rFonts w:ascii="Times New Roman" w:hAnsi="Times New Roman" w:cs="Times New Roman"/>
          <w:sz w:val="24"/>
          <w:szCs w:val="24"/>
        </w:rPr>
        <w:t xml:space="preserve"> </w:t>
      </w:r>
      <w:r>
        <w:rPr>
          <w:rFonts w:ascii="Times New Roman" w:hAnsi="Times New Roman" w:cs="Times New Roman"/>
          <w:sz w:val="24"/>
          <w:szCs w:val="24"/>
        </w:rPr>
        <w:t>Proust conseguiu algo monstruoso, em um instante, deixar envelhecer, o mundo inteiro em torno de uma vida humana inteira. Mas justamente essa concentração, na qual, o que de outra forma só murcha e obscurece, consome-se</w:t>
      </w:r>
      <w:r w:rsidR="00DE1BC1">
        <w:rPr>
          <w:rFonts w:ascii="Times New Roman" w:hAnsi="Times New Roman" w:cs="Times New Roman"/>
          <w:sz w:val="24"/>
          <w:szCs w:val="24"/>
        </w:rPr>
        <w:t xml:space="preserve"> </w:t>
      </w:r>
      <w:r>
        <w:rPr>
          <w:rFonts w:ascii="Times New Roman" w:hAnsi="Times New Roman" w:cs="Times New Roman"/>
          <w:sz w:val="24"/>
          <w:szCs w:val="24"/>
        </w:rPr>
        <w:t xml:space="preserve">como em um relâmpago, isso se chama rejuvenescimento. </w:t>
      </w:r>
      <w:r>
        <w:rPr>
          <w:rFonts w:ascii="Times New Roman" w:hAnsi="Times New Roman" w:cs="Times New Roman"/>
          <w:i/>
          <w:sz w:val="24"/>
          <w:szCs w:val="24"/>
        </w:rPr>
        <w:t>A la Recherche du Temps perdu</w:t>
      </w:r>
      <w:r>
        <w:rPr>
          <w:rFonts w:ascii="Times New Roman" w:hAnsi="Times New Roman" w:cs="Times New Roman"/>
          <w:sz w:val="24"/>
          <w:szCs w:val="24"/>
        </w:rPr>
        <w:t xml:space="preserve"> é a tentativa incessante de carregar uma vida com a mais alta presença de espírito. Não é a reflexão – mas </w:t>
      </w:r>
      <w:r w:rsidR="00EE51D1">
        <w:rPr>
          <w:rFonts w:ascii="Times New Roman" w:hAnsi="Times New Roman" w:cs="Times New Roman"/>
          <w:sz w:val="24"/>
          <w:szCs w:val="24"/>
        </w:rPr>
        <w:t>o tornar presente</w:t>
      </w:r>
      <w:r>
        <w:rPr>
          <w:rFonts w:ascii="Times New Roman" w:hAnsi="Times New Roman" w:cs="Times New Roman"/>
          <w:sz w:val="24"/>
          <w:szCs w:val="24"/>
        </w:rPr>
        <w:t>, o método de Proust. Ele está de fato convencido da verdade, que nós não temos tempo de viver os verdadeiros dramas da existência que nos são destinados. Isso nos faz envelhecer. Nada mais. As rugas e pregas no rosto, são as inscrições das grandes paixões, dos vícios, dos aprendizados que</w:t>
      </w:r>
      <w:r w:rsidR="00EE51D1">
        <w:rPr>
          <w:rFonts w:ascii="Times New Roman" w:hAnsi="Times New Roman" w:cs="Times New Roman"/>
          <w:sz w:val="24"/>
          <w:szCs w:val="24"/>
        </w:rPr>
        <w:t xml:space="preserve"> vieram nos visitar</w:t>
      </w:r>
      <w:r>
        <w:rPr>
          <w:rFonts w:ascii="Times New Roman" w:hAnsi="Times New Roman" w:cs="Times New Roman"/>
          <w:sz w:val="24"/>
          <w:szCs w:val="24"/>
        </w:rPr>
        <w:t xml:space="preserve"> - mas nós, os patrões, não estávamos em casa. </w:t>
      </w:r>
    </w:p>
    <w:p w14:paraId="32CCFC48" w14:textId="15E97BA0" w:rsidR="00C17AD0" w:rsidRDefault="00EE51D1">
      <w:pPr>
        <w:spacing w:before="240" w:line="360" w:lineRule="auto"/>
        <w:jc w:val="both"/>
      </w:pPr>
      <w:r>
        <w:rPr>
          <w:rFonts w:ascii="Times New Roman" w:hAnsi="Times New Roman" w:cs="Times New Roman"/>
          <w:sz w:val="24"/>
          <w:szCs w:val="24"/>
        </w:rPr>
        <w:t xml:space="preserve">Dificilmente houve </w:t>
      </w:r>
      <w:r w:rsidR="002B10F3">
        <w:rPr>
          <w:rFonts w:ascii="Times New Roman" w:hAnsi="Times New Roman" w:cs="Times New Roman"/>
          <w:sz w:val="24"/>
          <w:szCs w:val="24"/>
        </w:rPr>
        <w:t>uma tentativa mais radical de auto</w:t>
      </w:r>
      <w:r w:rsidR="00C959F2">
        <w:rPr>
          <w:rFonts w:ascii="Times New Roman" w:hAnsi="Times New Roman" w:cs="Times New Roman"/>
          <w:sz w:val="24"/>
          <w:szCs w:val="24"/>
        </w:rPr>
        <w:t>-</w:t>
      </w:r>
      <w:r w:rsidR="002B10F3">
        <w:rPr>
          <w:rFonts w:ascii="Times New Roman" w:hAnsi="Times New Roman" w:cs="Times New Roman"/>
          <w:sz w:val="24"/>
          <w:szCs w:val="24"/>
        </w:rPr>
        <w:t>imersão desde os exercícios espirituais de Loyola na literatura ocidental. Essa também tem, em seu meio, uma solidão que, com a força</w:t>
      </w:r>
      <w:r>
        <w:rPr>
          <w:rFonts w:ascii="Times New Roman" w:hAnsi="Times New Roman" w:cs="Times New Roman"/>
          <w:sz w:val="24"/>
          <w:szCs w:val="24"/>
        </w:rPr>
        <w:t xml:space="preserve"> de Maelstrom</w:t>
      </w:r>
      <w:r>
        <w:rPr>
          <w:rStyle w:val="Refdenotaderodap"/>
          <w:rFonts w:ascii="Times New Roman" w:hAnsi="Times New Roman" w:cs="Times New Roman"/>
          <w:sz w:val="24"/>
          <w:szCs w:val="24"/>
        </w:rPr>
        <w:footnoteReference w:id="22"/>
      </w:r>
      <w:r w:rsidR="002B10F3">
        <w:rPr>
          <w:rFonts w:ascii="Times New Roman" w:hAnsi="Times New Roman" w:cs="Times New Roman"/>
          <w:sz w:val="24"/>
          <w:szCs w:val="24"/>
        </w:rPr>
        <w:t xml:space="preserve"> suga o mundo em seu turbilhão. E a tagarelice excessivamente alta e, para além de qualquer </w:t>
      </w:r>
      <w:r w:rsidR="002B10F3" w:rsidRPr="00C959F2">
        <w:rPr>
          <w:rFonts w:ascii="Times New Roman" w:hAnsi="Times New Roman" w:cs="Times New Roman"/>
          <w:sz w:val="24"/>
          <w:szCs w:val="24"/>
        </w:rPr>
        <w:t>conceito,</w:t>
      </w:r>
      <w:r w:rsidR="00C959F2" w:rsidRPr="00C959F2">
        <w:rPr>
          <w:rFonts w:ascii="Times New Roman" w:hAnsi="Times New Roman" w:cs="Times New Roman"/>
          <w:sz w:val="24"/>
          <w:szCs w:val="24"/>
        </w:rPr>
        <w:t xml:space="preserve"> </w:t>
      </w:r>
      <w:r w:rsidR="00C959F2">
        <w:rPr>
          <w:rFonts w:ascii="Times New Roman" w:hAnsi="Times New Roman" w:cs="Times New Roman"/>
          <w:sz w:val="24"/>
          <w:szCs w:val="24"/>
        </w:rPr>
        <w:t>vazia</w:t>
      </w:r>
      <w:r w:rsidR="002B10F3" w:rsidRPr="00C959F2">
        <w:rPr>
          <w:rFonts w:ascii="Times New Roman" w:hAnsi="Times New Roman" w:cs="Times New Roman"/>
          <w:sz w:val="24"/>
          <w:szCs w:val="24"/>
        </w:rPr>
        <w:t>,</w:t>
      </w:r>
      <w:r w:rsidR="002B10F3">
        <w:rPr>
          <w:rFonts w:ascii="Times New Roman" w:hAnsi="Times New Roman" w:cs="Times New Roman"/>
          <w:sz w:val="24"/>
          <w:szCs w:val="24"/>
        </w:rPr>
        <w:t xml:space="preserve"> que ruge dos romances de Proust em nossa direção, é o bramido com o qual a sociedade tomba no abismo dessa solidão. As invectivas de Proust contra a amizade têm seu lugar aqui. O silêncio no fundo desse funil - seus olhos são os mais quietos e sugadores - quis ser mantido. O que aparece tão irritante e caprichoso em tantas anedotas é a relação de uma intensidade sem precedentes de conversa com uma distância insuperável do parceiro. Nunca houve alguém que pode nos mostrar as coisas como ele. O apontar de seu dedo é inigualável. Mas há outro gesto na companhia amigável, na conversação: o toque. Este gesto não é mais estranho a ninguém do que a Proust. Ele também não pode tocar seu leitor, não o poderia por nada no mundo. Se alguém quisesse organizar a poesia em torno desses polos – a que aponta e a que toca - o centro de uma seria a obra de Proust, o da outra seria a de Péguy</w:t>
      </w:r>
      <w:r w:rsidR="002B10F3">
        <w:rPr>
          <w:rStyle w:val="ncoradanotaderodap"/>
          <w:rFonts w:ascii="Times New Roman" w:hAnsi="Times New Roman" w:cs="Times New Roman"/>
          <w:sz w:val="24"/>
          <w:szCs w:val="24"/>
        </w:rPr>
        <w:footnoteReference w:id="23"/>
      </w:r>
      <w:r w:rsidR="002B10F3">
        <w:rPr>
          <w:rFonts w:ascii="Times New Roman" w:hAnsi="Times New Roman" w:cs="Times New Roman"/>
          <w:sz w:val="24"/>
          <w:szCs w:val="24"/>
        </w:rPr>
        <w:t xml:space="preserve">. No fundo é isso que Fernandez entendeu brilhantemente: “A profundidade, ou melhor, a </w:t>
      </w:r>
      <w:r w:rsidR="00C66F69">
        <w:rPr>
          <w:rFonts w:ascii="Times New Roman" w:hAnsi="Times New Roman" w:cs="Times New Roman"/>
          <w:sz w:val="24"/>
          <w:szCs w:val="24"/>
        </w:rPr>
        <w:lastRenderedPageBreak/>
        <w:t>penetração</w:t>
      </w:r>
      <w:r w:rsidR="002B10F3">
        <w:rPr>
          <w:rFonts w:ascii="Times New Roman" w:hAnsi="Times New Roman" w:cs="Times New Roman"/>
          <w:sz w:val="24"/>
          <w:szCs w:val="24"/>
        </w:rPr>
        <w:t>, está sempre ao lado dele, nunca ao lado do parceiro”. Com um toque de cinismo e virtuosamente, isso vem à luz em sua crítica literária. Seu documento mais importante é um ensaio escrito na grande altura da fama e na baixa altura do leito de morte: “</w:t>
      </w:r>
      <w:r w:rsidR="00C959F2">
        <w:rPr>
          <w:rFonts w:ascii="Times New Roman" w:hAnsi="Times New Roman" w:cs="Times New Roman"/>
          <w:sz w:val="24"/>
          <w:szCs w:val="24"/>
        </w:rPr>
        <w:t>À</w:t>
      </w:r>
      <w:r w:rsidR="002B10F3">
        <w:rPr>
          <w:rFonts w:ascii="Times New Roman" w:hAnsi="Times New Roman" w:cs="Times New Roman"/>
          <w:sz w:val="24"/>
          <w:szCs w:val="24"/>
        </w:rPr>
        <w:t xml:space="preserve"> Propos de Baudelaire”</w:t>
      </w:r>
      <w:r w:rsidR="00F61946">
        <w:rPr>
          <w:rStyle w:val="Refdenotaderodap"/>
          <w:rFonts w:ascii="Times New Roman" w:hAnsi="Times New Roman" w:cs="Times New Roman"/>
          <w:sz w:val="24"/>
          <w:szCs w:val="24"/>
        </w:rPr>
        <w:footnoteReference w:id="24"/>
      </w:r>
      <w:r w:rsidR="002B10F3">
        <w:rPr>
          <w:rFonts w:ascii="Times New Roman" w:hAnsi="Times New Roman" w:cs="Times New Roman"/>
          <w:sz w:val="24"/>
          <w:szCs w:val="24"/>
        </w:rPr>
        <w:t>. Jesuiticamente em acordo com seu próprio sofrimento, excessivo na tagarelice daquele que repousa, assustador na indiferença do moribundo, que quer falar aqui mais uma vez ainda e não importa sobre o que. O que o inspirou aqui diante da morte também o determina ao lidar com os contemporâneos: uma alternância tão dura e</w:t>
      </w:r>
      <w:r w:rsidR="00C959F2">
        <w:rPr>
          <w:rFonts w:ascii="Times New Roman" w:hAnsi="Times New Roman" w:cs="Times New Roman"/>
          <w:sz w:val="24"/>
          <w:szCs w:val="24"/>
        </w:rPr>
        <w:t xml:space="preserve"> golpeadora</w:t>
      </w:r>
      <w:r w:rsidR="002B10F3">
        <w:rPr>
          <w:rFonts w:ascii="Times New Roman" w:hAnsi="Times New Roman" w:cs="Times New Roman"/>
          <w:sz w:val="24"/>
          <w:szCs w:val="24"/>
        </w:rPr>
        <w:t xml:space="preserve"> de sarcasmo e ternura, ternura e sarcasmo, que seu objeto, esgotado sob isso, ameaça colapsar. </w:t>
      </w:r>
    </w:p>
    <w:p w14:paraId="7CF72940" w14:textId="7F6F3952" w:rsidR="00C17AD0" w:rsidRPr="00654832" w:rsidRDefault="002B10F3">
      <w:pPr>
        <w:spacing w:before="240" w:line="360" w:lineRule="auto"/>
        <w:jc w:val="both"/>
      </w:pPr>
      <w:r>
        <w:rPr>
          <w:rFonts w:ascii="Times New Roman" w:hAnsi="Times New Roman" w:cs="Times New Roman"/>
          <w:sz w:val="24"/>
          <w:szCs w:val="24"/>
        </w:rPr>
        <w:t xml:space="preserve">O provocativo, o instável do homem diz ainda respeito ao leitor das obras. Basta para pensar na cadeia imprevisível de </w:t>
      </w:r>
      <w:r w:rsidRPr="004455D2">
        <w:rPr>
          <w:rFonts w:ascii="Times New Roman" w:hAnsi="Times New Roman" w:cs="Times New Roman"/>
          <w:sz w:val="24"/>
          <w:szCs w:val="24"/>
        </w:rPr>
        <w:t>“soit que</w:t>
      </w:r>
      <w:r>
        <w:rPr>
          <w:rFonts w:ascii="Times New Roman" w:hAnsi="Times New Roman" w:cs="Times New Roman"/>
          <w:sz w:val="24"/>
          <w:szCs w:val="24"/>
        </w:rPr>
        <w:t>”</w:t>
      </w:r>
      <w:r w:rsidR="00F61946">
        <w:rPr>
          <w:rStyle w:val="Refdenotaderodap"/>
          <w:rFonts w:ascii="Times New Roman" w:hAnsi="Times New Roman" w:cs="Times New Roman"/>
          <w:sz w:val="24"/>
          <w:szCs w:val="24"/>
        </w:rPr>
        <w:footnoteReference w:id="25"/>
      </w:r>
      <w:r>
        <w:rPr>
          <w:rFonts w:ascii="Times New Roman" w:hAnsi="Times New Roman" w:cs="Times New Roman"/>
          <w:sz w:val="24"/>
          <w:szCs w:val="24"/>
        </w:rPr>
        <w:t>, mostrando uma ação de forma exaustiva e deprimente, à luz da miríade de motivos incontáveis que podem tê-la sustentado. E mesmo assim, nessa fuga paratática, onde fraqueza e genialidade em Proust são apenas uma coisa só, vem à luz: a renúncia intelectual, o ceticismo comprovado que ele teve com as coisas. Depois das interioridades presunçosas e românticas, ele veio, como Jacques Rivière o expressa, decidido a não dar a menor fé às “Sirènes intérieures”</w:t>
      </w:r>
      <w:r w:rsidR="00F61946">
        <w:rPr>
          <w:rStyle w:val="Refdenotaderodap"/>
          <w:rFonts w:ascii="Times New Roman" w:hAnsi="Times New Roman" w:cs="Times New Roman"/>
          <w:sz w:val="24"/>
          <w:szCs w:val="24"/>
        </w:rPr>
        <w:footnoteReference w:id="26"/>
      </w:r>
      <w:r>
        <w:rPr>
          <w:rFonts w:ascii="Times New Roman" w:hAnsi="Times New Roman" w:cs="Times New Roman"/>
          <w:sz w:val="24"/>
          <w:szCs w:val="24"/>
        </w:rPr>
        <w:t>. “Proust aproxima da vivência sem o menor interesse metafísico, sem a menor inclinação construtivista, sem a menor tendência ao consolo”. Nada é mais verdadeiro. E assim é a figura básica desta obra, da qual Proust não se cansou de reivindicar o que foi planejado, nada menos do que construído. Planejada, no entanto, ela é como o curso de nossas linhas da mão ou o arranjo dos estames no cálice. Proust, esta criança anciã, deixou-se cair, profundamente cansado, de volta no seio da natureza, não para sugá-lo, mas para sonhar com seu batimento cardíaco. Deve-se vê-lo tão fraco e compreender com qual felicidade Jacques Rivière podia entendê-lo a partir de sua fraqueza e dizer: “Marcel Proust morreu da mesma inexperiência que lhe permitiu escrever sua obra. Ele morreu de</w:t>
      </w:r>
      <w:r w:rsidR="00B841DC">
        <w:rPr>
          <w:rFonts w:ascii="Times New Roman" w:hAnsi="Times New Roman" w:cs="Times New Roman"/>
          <w:sz w:val="24"/>
          <w:szCs w:val="24"/>
        </w:rPr>
        <w:t xml:space="preserve"> alheamento do mundo</w:t>
      </w:r>
      <w:r>
        <w:rPr>
          <w:rFonts w:ascii="Times New Roman" w:hAnsi="Times New Roman" w:cs="Times New Roman"/>
          <w:sz w:val="24"/>
          <w:szCs w:val="24"/>
        </w:rPr>
        <w:t xml:space="preserve"> e porque ele não soube mudar as condições de vida, que haviam se tornado devastadoras para ele. Ele morreu porque não sabia como fazer fogo, como abrir uma </w:t>
      </w:r>
      <w:r w:rsidRPr="00654832">
        <w:rPr>
          <w:rFonts w:ascii="Times New Roman" w:hAnsi="Times New Roman" w:cs="Times New Roman"/>
          <w:sz w:val="24"/>
          <w:szCs w:val="24"/>
        </w:rPr>
        <w:t xml:space="preserve">janela”. E, claro, de sua asma nervosa. </w:t>
      </w:r>
    </w:p>
    <w:p w14:paraId="30F666F3" w14:textId="539CCE14" w:rsidR="00C17AD0" w:rsidRPr="008D56B2" w:rsidRDefault="002B10F3">
      <w:pPr>
        <w:spacing w:before="240" w:line="360" w:lineRule="auto"/>
        <w:jc w:val="both"/>
        <w:rPr>
          <w:rFonts w:ascii="Times New Roman" w:hAnsi="Times New Roman" w:cs="Times New Roman"/>
          <w:sz w:val="24"/>
          <w:szCs w:val="24"/>
        </w:rPr>
      </w:pPr>
      <w:r w:rsidRPr="00654832">
        <w:rPr>
          <w:rFonts w:ascii="Times New Roman" w:hAnsi="Times New Roman" w:cs="Times New Roman"/>
          <w:sz w:val="24"/>
          <w:szCs w:val="24"/>
        </w:rPr>
        <w:lastRenderedPageBreak/>
        <w:t>Os médicos e</w:t>
      </w:r>
      <w:r w:rsidR="00654832">
        <w:rPr>
          <w:rFonts w:ascii="Times New Roman" w:hAnsi="Times New Roman" w:cs="Times New Roman"/>
          <w:sz w:val="24"/>
          <w:szCs w:val="24"/>
        </w:rPr>
        <w:t>stavam</w:t>
      </w:r>
      <w:r w:rsidRPr="00654832">
        <w:rPr>
          <w:rFonts w:ascii="Times New Roman" w:hAnsi="Times New Roman" w:cs="Times New Roman"/>
          <w:sz w:val="24"/>
          <w:szCs w:val="24"/>
        </w:rPr>
        <w:t xml:space="preserve"> impotentes para enfrentar esse sofrimento</w:t>
      </w:r>
      <w:r w:rsidR="00654832">
        <w:rPr>
          <w:rFonts w:ascii="Times New Roman" w:hAnsi="Times New Roman" w:cs="Times New Roman"/>
          <w:sz w:val="24"/>
          <w:szCs w:val="24"/>
        </w:rPr>
        <w:t>, bem diferente</w:t>
      </w:r>
      <w:r w:rsidRPr="00654832">
        <w:rPr>
          <w:rFonts w:ascii="Times New Roman" w:hAnsi="Times New Roman" w:cs="Times New Roman"/>
          <w:sz w:val="24"/>
          <w:szCs w:val="24"/>
        </w:rPr>
        <w:t xml:space="preserve"> </w:t>
      </w:r>
      <w:r w:rsidR="00654832">
        <w:rPr>
          <w:rFonts w:ascii="Times New Roman" w:hAnsi="Times New Roman" w:cs="Times New Roman"/>
          <w:sz w:val="24"/>
          <w:szCs w:val="24"/>
        </w:rPr>
        <w:t>d</w:t>
      </w:r>
      <w:r w:rsidRPr="00654832">
        <w:rPr>
          <w:rFonts w:ascii="Times New Roman" w:hAnsi="Times New Roman" w:cs="Times New Roman"/>
          <w:sz w:val="24"/>
          <w:szCs w:val="24"/>
        </w:rPr>
        <w:t xml:space="preserve">o poeta que a colocou a seu serviço </w:t>
      </w:r>
      <w:r w:rsidR="00654832" w:rsidRPr="00654832">
        <w:rPr>
          <w:rFonts w:ascii="Times New Roman" w:hAnsi="Times New Roman" w:cs="Times New Roman"/>
          <w:sz w:val="24"/>
          <w:szCs w:val="24"/>
        </w:rPr>
        <w:t>de modo muito planejado</w:t>
      </w:r>
      <w:r w:rsidRPr="00654832">
        <w:rPr>
          <w:rFonts w:ascii="Times New Roman" w:hAnsi="Times New Roman" w:cs="Times New Roman"/>
          <w:sz w:val="24"/>
          <w:szCs w:val="24"/>
        </w:rPr>
        <w:t>.</w:t>
      </w:r>
      <w:r>
        <w:rPr>
          <w:rFonts w:ascii="Times New Roman" w:hAnsi="Times New Roman" w:cs="Times New Roman"/>
          <w:sz w:val="24"/>
          <w:szCs w:val="24"/>
        </w:rPr>
        <w:t xml:space="preserve"> Ele foi - para começar com o mais superficial – um perfeito diretor de sua doença. Por meses ele combina com ironia devastadora a imagem de um devoto que</w:t>
      </w:r>
      <w:r w:rsidR="008D56B2">
        <w:rPr>
          <w:rFonts w:ascii="Times New Roman" w:hAnsi="Times New Roman" w:cs="Times New Roman"/>
          <w:sz w:val="24"/>
          <w:szCs w:val="24"/>
        </w:rPr>
        <w:t xml:space="preserve"> </w:t>
      </w:r>
      <w:r>
        <w:rPr>
          <w:rFonts w:ascii="Times New Roman" w:hAnsi="Times New Roman" w:cs="Times New Roman"/>
          <w:sz w:val="24"/>
          <w:szCs w:val="24"/>
        </w:rPr>
        <w:t xml:space="preserve">lhe enviara flores, </w:t>
      </w:r>
      <w:r w:rsidR="005E336E" w:rsidRPr="005E336E">
        <w:rPr>
          <w:rFonts w:ascii="Times New Roman" w:hAnsi="Times New Roman" w:cs="Times New Roman"/>
          <w:sz w:val="24"/>
          <w:szCs w:val="24"/>
        </w:rPr>
        <w:t>com um cheiro insuportável para ele</w:t>
      </w:r>
      <w:r>
        <w:rPr>
          <w:rFonts w:ascii="Times New Roman" w:hAnsi="Times New Roman" w:cs="Times New Roman"/>
          <w:sz w:val="24"/>
          <w:szCs w:val="24"/>
        </w:rPr>
        <w:t xml:space="preserve">. E com os </w:t>
      </w:r>
      <w:r w:rsidR="005E336E">
        <w:rPr>
          <w:rFonts w:ascii="Times New Roman" w:hAnsi="Times New Roman" w:cs="Times New Roman"/>
          <w:sz w:val="24"/>
          <w:szCs w:val="24"/>
        </w:rPr>
        <w:t>tempos</w:t>
      </w:r>
      <w:r>
        <w:rPr>
          <w:rFonts w:ascii="Times New Roman" w:hAnsi="Times New Roman" w:cs="Times New Roman"/>
          <w:sz w:val="24"/>
          <w:szCs w:val="24"/>
        </w:rPr>
        <w:t xml:space="preserve"> e marés de seu sofrimento, ele alarmou amigos que temiam e ansiavam pelo momento, quando o poeta  aparecia repentinamente, muito após a meia-noite, no salão – </w:t>
      </w:r>
      <w:r>
        <w:rPr>
          <w:rFonts w:ascii="Times New Roman" w:hAnsi="Times New Roman" w:cs="Times New Roman"/>
          <w:i/>
          <w:iCs/>
          <w:sz w:val="24"/>
          <w:szCs w:val="24"/>
        </w:rPr>
        <w:t>brisé de fatigue</w:t>
      </w:r>
      <w:r w:rsidR="00F61946">
        <w:rPr>
          <w:rStyle w:val="Refdenotaderodap"/>
          <w:rFonts w:ascii="Times New Roman" w:hAnsi="Times New Roman" w:cs="Times New Roman"/>
          <w:i/>
          <w:iCs/>
          <w:sz w:val="24"/>
          <w:szCs w:val="24"/>
        </w:rPr>
        <w:footnoteReference w:id="27"/>
      </w:r>
      <w:r>
        <w:rPr>
          <w:rFonts w:ascii="Times New Roman" w:hAnsi="Times New Roman" w:cs="Times New Roman"/>
          <w:sz w:val="24"/>
          <w:szCs w:val="24"/>
        </w:rPr>
        <w:t xml:space="preserve">, e apenas por cinco minutos, como </w:t>
      </w:r>
      <w:r w:rsidR="00AD6AF0">
        <w:rPr>
          <w:rFonts w:ascii="Times New Roman" w:hAnsi="Times New Roman" w:cs="Times New Roman"/>
          <w:sz w:val="24"/>
          <w:szCs w:val="24"/>
        </w:rPr>
        <w:t>declarava</w:t>
      </w:r>
      <w:r>
        <w:rPr>
          <w:rFonts w:ascii="Times New Roman" w:hAnsi="Times New Roman" w:cs="Times New Roman"/>
          <w:sz w:val="24"/>
          <w:szCs w:val="24"/>
        </w:rPr>
        <w:t xml:space="preserve"> para depois ficar até o amanhecer</w:t>
      </w:r>
      <w:r w:rsidR="00AD6AF0">
        <w:rPr>
          <w:rFonts w:ascii="Times New Roman" w:hAnsi="Times New Roman" w:cs="Times New Roman"/>
          <w:sz w:val="24"/>
          <w:szCs w:val="24"/>
        </w:rPr>
        <w:t xml:space="preserve"> acinzentado</w:t>
      </w:r>
      <w:r>
        <w:rPr>
          <w:rFonts w:ascii="Times New Roman" w:hAnsi="Times New Roman" w:cs="Times New Roman"/>
          <w:sz w:val="24"/>
          <w:szCs w:val="24"/>
        </w:rPr>
        <w:t>, cansado demais para se levantar, cansado demais até para interromper o discurso.</w:t>
      </w:r>
      <w:r w:rsidR="00AD6AF0">
        <w:rPr>
          <w:rFonts w:ascii="Times New Roman" w:hAnsi="Times New Roman" w:cs="Times New Roman"/>
          <w:sz w:val="24"/>
          <w:szCs w:val="24"/>
        </w:rPr>
        <w:t xml:space="preserve"> </w:t>
      </w:r>
      <w:r>
        <w:rPr>
          <w:rFonts w:ascii="Times New Roman" w:hAnsi="Times New Roman" w:cs="Times New Roman"/>
          <w:sz w:val="24"/>
          <w:szCs w:val="24"/>
        </w:rPr>
        <w:t xml:space="preserve">Mesmo o escritor de cartas não encontra fim para extrair desse sofrimento os efeitos mais remotos. “O chiado de minha respiração é mais alto do que minha pena e </w:t>
      </w:r>
      <w:r w:rsidR="00AD6AF0" w:rsidRPr="00AD6AF0">
        <w:rPr>
          <w:rFonts w:ascii="Times New Roman" w:hAnsi="Times New Roman" w:cs="Times New Roman"/>
          <w:sz w:val="24"/>
          <w:szCs w:val="24"/>
        </w:rPr>
        <w:t>do que um banho que alguém prepara no andar abaixo de mim</w:t>
      </w:r>
      <w:r>
        <w:rPr>
          <w:rFonts w:ascii="Times New Roman" w:hAnsi="Times New Roman" w:cs="Times New Roman"/>
          <w:sz w:val="24"/>
          <w:szCs w:val="24"/>
        </w:rPr>
        <w:t xml:space="preserve">”. Mas não só isso. Nem que a doença </w:t>
      </w:r>
      <w:r w:rsidR="00AD6AF0" w:rsidRPr="00AD6AF0">
        <w:rPr>
          <w:rFonts w:ascii="Times New Roman" w:hAnsi="Times New Roman" w:cs="Times New Roman"/>
          <w:sz w:val="24"/>
          <w:szCs w:val="24"/>
        </w:rPr>
        <w:t>o tenha arrancado</w:t>
      </w:r>
      <w:r w:rsidR="00AD6AF0">
        <w:rPr>
          <w:rFonts w:ascii="Times New Roman" w:hAnsi="Times New Roman" w:cs="Times New Roman"/>
          <w:sz w:val="24"/>
          <w:szCs w:val="24"/>
        </w:rPr>
        <w:t xml:space="preserve"> </w:t>
      </w:r>
      <w:r>
        <w:rPr>
          <w:rFonts w:ascii="Times New Roman" w:hAnsi="Times New Roman" w:cs="Times New Roman"/>
          <w:sz w:val="24"/>
          <w:szCs w:val="24"/>
        </w:rPr>
        <w:t>da existência mundana. Es</w:t>
      </w:r>
      <w:r w:rsidR="00AD6AF0">
        <w:rPr>
          <w:rFonts w:ascii="Times New Roman" w:hAnsi="Times New Roman" w:cs="Times New Roman"/>
          <w:sz w:val="24"/>
          <w:szCs w:val="24"/>
        </w:rPr>
        <w:t>s</w:t>
      </w:r>
      <w:r>
        <w:rPr>
          <w:rFonts w:ascii="Times New Roman" w:hAnsi="Times New Roman" w:cs="Times New Roman"/>
          <w:sz w:val="24"/>
          <w:szCs w:val="24"/>
        </w:rPr>
        <w:t xml:space="preserve">a asma entrou em sua arte, senão foi sua arte que a </w:t>
      </w:r>
      <w:r w:rsidR="00AD6AF0">
        <w:rPr>
          <w:rFonts w:ascii="Times New Roman" w:hAnsi="Times New Roman" w:cs="Times New Roman"/>
          <w:sz w:val="24"/>
          <w:szCs w:val="24"/>
        </w:rPr>
        <w:t>criou</w:t>
      </w:r>
      <w:r>
        <w:rPr>
          <w:rFonts w:ascii="Times New Roman" w:hAnsi="Times New Roman" w:cs="Times New Roman"/>
          <w:sz w:val="24"/>
          <w:szCs w:val="24"/>
        </w:rPr>
        <w:t>. Sua sintaxe reproduz ritmicamente passo a passo esse seu medo de sufocamento. E sua reflexão irônica, filosófica e didática é sempre</w:t>
      </w:r>
      <w:r w:rsidR="00627DA5">
        <w:rPr>
          <w:rFonts w:ascii="Times New Roman" w:hAnsi="Times New Roman" w:cs="Times New Roman"/>
          <w:sz w:val="24"/>
          <w:szCs w:val="24"/>
        </w:rPr>
        <w:t xml:space="preserve"> </w:t>
      </w:r>
      <w:r w:rsidR="00627DA5" w:rsidRPr="00627DA5">
        <w:rPr>
          <w:rFonts w:ascii="Times New Roman" w:hAnsi="Times New Roman" w:cs="Times New Roman"/>
          <w:sz w:val="24"/>
          <w:szCs w:val="24"/>
        </w:rPr>
        <w:t>a tomada de fôlego</w:t>
      </w:r>
      <w:r>
        <w:rPr>
          <w:rFonts w:ascii="Times New Roman" w:hAnsi="Times New Roman" w:cs="Times New Roman"/>
          <w:sz w:val="24"/>
          <w:szCs w:val="24"/>
        </w:rPr>
        <w:t xml:space="preserve">, com o qual o pesadelo de </w:t>
      </w:r>
      <w:r w:rsidRPr="004455D2">
        <w:rPr>
          <w:rFonts w:ascii="Times New Roman" w:hAnsi="Times New Roman" w:cs="Times New Roman"/>
          <w:sz w:val="24"/>
          <w:szCs w:val="24"/>
        </w:rPr>
        <w:t xml:space="preserve">lembranças </w:t>
      </w:r>
      <w:r w:rsidR="00627DA5">
        <w:rPr>
          <w:rFonts w:ascii="Times New Roman" w:hAnsi="Times New Roman" w:cs="Times New Roman"/>
          <w:sz w:val="24"/>
          <w:szCs w:val="24"/>
        </w:rPr>
        <w:t>aliviam</w:t>
      </w:r>
      <w:r>
        <w:rPr>
          <w:rFonts w:ascii="Times New Roman" w:hAnsi="Times New Roman" w:cs="Times New Roman"/>
          <w:sz w:val="24"/>
          <w:szCs w:val="24"/>
        </w:rPr>
        <w:t xml:space="preserve"> seu coração</w:t>
      </w:r>
      <w:r w:rsidR="008D56B2">
        <w:rPr>
          <w:rFonts w:ascii="Times New Roman" w:hAnsi="Times New Roman" w:cs="Times New Roman"/>
          <w:sz w:val="24"/>
          <w:szCs w:val="24"/>
        </w:rPr>
        <w:t>.</w:t>
      </w:r>
      <w:r w:rsidR="000F6F6E" w:rsidRPr="000F6F6E">
        <w:t xml:space="preserve"> </w:t>
      </w:r>
      <w:r w:rsidR="000F6F6E" w:rsidRPr="000F6F6E">
        <w:rPr>
          <w:rFonts w:ascii="Times New Roman" w:hAnsi="Times New Roman" w:cs="Times New Roman"/>
          <w:sz w:val="24"/>
          <w:szCs w:val="24"/>
        </w:rPr>
        <w:t xml:space="preserve">Em uma escala maior, é, porém, a morte, </w:t>
      </w:r>
      <w:r w:rsidR="000F6F6E">
        <w:rPr>
          <w:rFonts w:ascii="Times New Roman" w:hAnsi="Times New Roman" w:cs="Times New Roman"/>
          <w:sz w:val="24"/>
          <w:szCs w:val="24"/>
        </w:rPr>
        <w:t xml:space="preserve">que ele constantemente e </w:t>
      </w:r>
      <w:r>
        <w:rPr>
          <w:rFonts w:ascii="Times New Roman" w:hAnsi="Times New Roman" w:cs="Times New Roman"/>
          <w:sz w:val="24"/>
          <w:szCs w:val="24"/>
        </w:rPr>
        <w:t>principalmente, quando escrevia,</w:t>
      </w:r>
      <w:r w:rsidR="000F6F6E">
        <w:rPr>
          <w:rFonts w:ascii="Times New Roman" w:hAnsi="Times New Roman" w:cs="Times New Roman"/>
          <w:sz w:val="24"/>
          <w:szCs w:val="24"/>
        </w:rPr>
        <w:t xml:space="preserve"> tinha presente, </w:t>
      </w:r>
      <w:r>
        <w:rPr>
          <w:rFonts w:ascii="Times New Roman" w:hAnsi="Times New Roman" w:cs="Times New Roman"/>
          <w:sz w:val="24"/>
          <w:szCs w:val="24"/>
        </w:rPr>
        <w:t xml:space="preserve">a crise ameaçadora e sufocante. </w:t>
      </w:r>
      <w:r w:rsidR="00B841DC">
        <w:rPr>
          <w:rFonts w:ascii="Times New Roman" w:hAnsi="Times New Roman" w:cs="Times New Roman"/>
          <w:sz w:val="24"/>
          <w:szCs w:val="24"/>
        </w:rPr>
        <w:t>E</w:t>
      </w:r>
      <w:r>
        <w:rPr>
          <w:rFonts w:ascii="Times New Roman" w:hAnsi="Times New Roman" w:cs="Times New Roman"/>
          <w:sz w:val="24"/>
          <w:szCs w:val="24"/>
        </w:rPr>
        <w:t>la estava</w:t>
      </w:r>
      <w:r w:rsidR="00B841DC">
        <w:rPr>
          <w:rFonts w:ascii="Times New Roman" w:hAnsi="Times New Roman" w:cs="Times New Roman"/>
          <w:sz w:val="24"/>
          <w:szCs w:val="24"/>
        </w:rPr>
        <w:t>, pois,</w:t>
      </w:r>
      <w:r>
        <w:rPr>
          <w:rFonts w:ascii="Times New Roman" w:hAnsi="Times New Roman" w:cs="Times New Roman"/>
          <w:sz w:val="24"/>
          <w:szCs w:val="24"/>
        </w:rPr>
        <w:t xml:space="preserve"> diante de Proust e muito antes de seu sofrimento se </w:t>
      </w:r>
      <w:r w:rsidR="000F6F6E">
        <w:rPr>
          <w:rFonts w:ascii="Times New Roman" w:hAnsi="Times New Roman" w:cs="Times New Roman"/>
          <w:sz w:val="24"/>
          <w:szCs w:val="24"/>
        </w:rPr>
        <w:t>tornar</w:t>
      </w:r>
      <w:r>
        <w:rPr>
          <w:rFonts w:ascii="Times New Roman" w:hAnsi="Times New Roman" w:cs="Times New Roman"/>
          <w:sz w:val="24"/>
          <w:szCs w:val="24"/>
        </w:rPr>
        <w:t xml:space="preserve"> crítico. No entanto, não como um</w:t>
      </w:r>
      <w:r w:rsidR="0034176A">
        <w:rPr>
          <w:rFonts w:ascii="Times New Roman" w:hAnsi="Times New Roman" w:cs="Times New Roman"/>
          <w:sz w:val="24"/>
          <w:szCs w:val="24"/>
        </w:rPr>
        <w:t xml:space="preserve"> pensamento esquisito</w:t>
      </w:r>
      <w:r>
        <w:rPr>
          <w:rFonts w:ascii="Times New Roman" w:hAnsi="Times New Roman" w:cs="Times New Roman"/>
          <w:sz w:val="24"/>
          <w:szCs w:val="24"/>
        </w:rPr>
        <w:t xml:space="preserve"> hipoc</w:t>
      </w:r>
      <w:r w:rsidR="0034176A">
        <w:rPr>
          <w:rFonts w:ascii="Times New Roman" w:hAnsi="Times New Roman" w:cs="Times New Roman"/>
          <w:sz w:val="24"/>
          <w:szCs w:val="24"/>
        </w:rPr>
        <w:t>o</w:t>
      </w:r>
      <w:r>
        <w:rPr>
          <w:rFonts w:ascii="Times New Roman" w:hAnsi="Times New Roman" w:cs="Times New Roman"/>
          <w:sz w:val="24"/>
          <w:szCs w:val="24"/>
        </w:rPr>
        <w:t>ndríaco, mas como aquela “</w:t>
      </w:r>
      <w:r>
        <w:rPr>
          <w:rFonts w:ascii="Times New Roman" w:hAnsi="Times New Roman" w:cs="Times New Roman"/>
          <w:i/>
          <w:sz w:val="24"/>
          <w:szCs w:val="24"/>
        </w:rPr>
        <w:t>réalité</w:t>
      </w:r>
      <w:r>
        <w:rPr>
          <w:rFonts w:ascii="Times New Roman" w:hAnsi="Times New Roman" w:cs="Times New Roman"/>
          <w:sz w:val="24"/>
          <w:szCs w:val="24"/>
        </w:rPr>
        <w:t xml:space="preserve"> </w:t>
      </w:r>
      <w:r>
        <w:rPr>
          <w:rFonts w:ascii="Times New Roman" w:hAnsi="Times New Roman" w:cs="Times New Roman"/>
          <w:i/>
          <w:sz w:val="24"/>
          <w:szCs w:val="24"/>
        </w:rPr>
        <w:t>nouvelle</w:t>
      </w:r>
      <w:r>
        <w:rPr>
          <w:rFonts w:ascii="Times New Roman" w:hAnsi="Times New Roman" w:cs="Times New Roman"/>
          <w:sz w:val="24"/>
          <w:szCs w:val="24"/>
        </w:rPr>
        <w:t>”</w:t>
      </w:r>
      <w:r w:rsidR="00F61946">
        <w:rPr>
          <w:rStyle w:val="Refdenotaderodap"/>
          <w:rFonts w:ascii="Times New Roman" w:hAnsi="Times New Roman" w:cs="Times New Roman"/>
          <w:sz w:val="24"/>
          <w:szCs w:val="24"/>
        </w:rPr>
        <w:footnoteReference w:id="28"/>
      </w:r>
      <w:r>
        <w:rPr>
          <w:rFonts w:ascii="Times New Roman" w:hAnsi="Times New Roman" w:cs="Times New Roman"/>
          <w:sz w:val="24"/>
          <w:szCs w:val="24"/>
        </w:rPr>
        <w:t xml:space="preserve">, a nova realidade, da qual o reflexo sobre as coisas e sobre as pessoas são os traços do envelhecimento. A estilística fisiológica levaria ao núcleo dessa obra. Portanto, ninguém que conheça a tenacidade </w:t>
      </w:r>
      <w:r w:rsidR="0034176A">
        <w:rPr>
          <w:rFonts w:ascii="Times New Roman" w:hAnsi="Times New Roman" w:cs="Times New Roman"/>
          <w:sz w:val="24"/>
          <w:szCs w:val="24"/>
        </w:rPr>
        <w:t>particu</w:t>
      </w:r>
      <w:r w:rsidR="008D56B2">
        <w:rPr>
          <w:rFonts w:ascii="Times New Roman" w:hAnsi="Times New Roman" w:cs="Times New Roman"/>
          <w:sz w:val="24"/>
          <w:szCs w:val="24"/>
        </w:rPr>
        <w:t>l</w:t>
      </w:r>
      <w:r w:rsidR="0034176A">
        <w:rPr>
          <w:rFonts w:ascii="Times New Roman" w:hAnsi="Times New Roman" w:cs="Times New Roman"/>
          <w:sz w:val="24"/>
          <w:szCs w:val="24"/>
        </w:rPr>
        <w:t>ar</w:t>
      </w:r>
      <w:r>
        <w:rPr>
          <w:rFonts w:ascii="Times New Roman" w:hAnsi="Times New Roman" w:cs="Times New Roman"/>
          <w:sz w:val="24"/>
          <w:szCs w:val="24"/>
        </w:rPr>
        <w:t>, com a qual lembranças são guardadas no sentido do olfato (de forma alguma odores na lembrança!) poderá d</w:t>
      </w:r>
      <w:r w:rsidR="0034176A">
        <w:rPr>
          <w:rFonts w:ascii="Times New Roman" w:hAnsi="Times New Roman" w:cs="Times New Roman"/>
          <w:sz w:val="24"/>
          <w:szCs w:val="24"/>
        </w:rPr>
        <w:t>eclarar</w:t>
      </w:r>
      <w:r>
        <w:rPr>
          <w:rFonts w:ascii="Times New Roman" w:hAnsi="Times New Roman" w:cs="Times New Roman"/>
          <w:sz w:val="24"/>
          <w:szCs w:val="24"/>
        </w:rPr>
        <w:t xml:space="preserve"> </w:t>
      </w:r>
      <w:r w:rsidR="0034176A">
        <w:rPr>
          <w:rFonts w:ascii="Times New Roman" w:hAnsi="Times New Roman" w:cs="Times New Roman"/>
          <w:sz w:val="24"/>
          <w:szCs w:val="24"/>
        </w:rPr>
        <w:t xml:space="preserve">como um acaso </w:t>
      </w:r>
      <w:r>
        <w:rPr>
          <w:rFonts w:ascii="Times New Roman" w:hAnsi="Times New Roman" w:cs="Times New Roman"/>
          <w:sz w:val="24"/>
          <w:szCs w:val="24"/>
        </w:rPr>
        <w:t>a sensibilidade de Proust ao</w:t>
      </w:r>
      <w:r w:rsidR="0034176A">
        <w:rPr>
          <w:rFonts w:ascii="Times New Roman" w:hAnsi="Times New Roman" w:cs="Times New Roman"/>
          <w:sz w:val="24"/>
          <w:szCs w:val="24"/>
        </w:rPr>
        <w:t>s odores</w:t>
      </w:r>
      <w:r>
        <w:rPr>
          <w:rFonts w:ascii="Times New Roman" w:hAnsi="Times New Roman" w:cs="Times New Roman"/>
          <w:sz w:val="24"/>
          <w:szCs w:val="24"/>
        </w:rPr>
        <w:t xml:space="preserve">. </w:t>
      </w:r>
      <w:r w:rsidR="0034176A" w:rsidRPr="0034176A">
        <w:rPr>
          <w:rFonts w:ascii="Times New Roman" w:hAnsi="Times New Roman" w:cs="Times New Roman"/>
          <w:sz w:val="24"/>
          <w:szCs w:val="24"/>
        </w:rPr>
        <w:t>Certamente, a maioria das lembranças pelas quais procuramos aparecem como imagens visuais a nossa frente</w:t>
      </w:r>
      <w:r w:rsidR="0034176A">
        <w:rPr>
          <w:rFonts w:ascii="Times New Roman" w:hAnsi="Times New Roman" w:cs="Times New Roman"/>
          <w:sz w:val="24"/>
          <w:szCs w:val="24"/>
        </w:rPr>
        <w:t>.</w:t>
      </w:r>
      <w:r>
        <w:rPr>
          <w:rFonts w:ascii="Times New Roman" w:hAnsi="Times New Roman" w:cs="Times New Roman"/>
          <w:sz w:val="24"/>
          <w:szCs w:val="24"/>
        </w:rPr>
        <w:t xml:space="preserve"> E também as formações da </w:t>
      </w:r>
      <w:r>
        <w:rPr>
          <w:rFonts w:ascii="Times New Roman" w:hAnsi="Times New Roman" w:cs="Times New Roman"/>
          <w:i/>
          <w:sz w:val="24"/>
          <w:szCs w:val="24"/>
        </w:rPr>
        <w:t>mémoire</w:t>
      </w:r>
      <w:r>
        <w:rPr>
          <w:rFonts w:ascii="Times New Roman" w:hAnsi="Times New Roman" w:cs="Times New Roman"/>
          <w:sz w:val="24"/>
          <w:szCs w:val="24"/>
        </w:rPr>
        <w:t xml:space="preserve"> </w:t>
      </w:r>
      <w:r>
        <w:rPr>
          <w:rFonts w:ascii="Times New Roman" w:hAnsi="Times New Roman" w:cs="Times New Roman"/>
          <w:i/>
          <w:sz w:val="24"/>
          <w:szCs w:val="24"/>
        </w:rPr>
        <w:t>involontaire</w:t>
      </w:r>
      <w:r>
        <w:rPr>
          <w:rFonts w:ascii="Times New Roman" w:hAnsi="Times New Roman" w:cs="Times New Roman"/>
          <w:sz w:val="24"/>
          <w:szCs w:val="24"/>
        </w:rPr>
        <w:t xml:space="preserve"> </w:t>
      </w:r>
      <w:r w:rsidR="00403ED0" w:rsidRPr="00403ED0">
        <w:rPr>
          <w:rFonts w:ascii="Times New Roman" w:hAnsi="Times New Roman" w:cs="Times New Roman"/>
          <w:sz w:val="24"/>
          <w:szCs w:val="24"/>
        </w:rPr>
        <w:t>que ascendem livremente</w:t>
      </w:r>
      <w:r w:rsidR="00403ED0">
        <w:rPr>
          <w:rFonts w:ascii="Times New Roman" w:hAnsi="Times New Roman" w:cs="Times New Roman"/>
          <w:sz w:val="24"/>
          <w:szCs w:val="24"/>
        </w:rPr>
        <w:t xml:space="preserve"> </w:t>
      </w:r>
      <w:r w:rsidR="00403ED0" w:rsidRPr="00403ED0">
        <w:rPr>
          <w:rFonts w:ascii="Times New Roman" w:hAnsi="Times New Roman" w:cs="Times New Roman"/>
          <w:sz w:val="24"/>
          <w:szCs w:val="24"/>
        </w:rPr>
        <w:t>ainda são imagens visuais em boa parte isoladas, apenas enigmaticamente presentes</w:t>
      </w:r>
      <w:r>
        <w:rPr>
          <w:rFonts w:ascii="Times New Roman" w:hAnsi="Times New Roman" w:cs="Times New Roman"/>
          <w:sz w:val="24"/>
          <w:szCs w:val="24"/>
        </w:rPr>
        <w:t xml:space="preserve">. Mas, por isso mesmo, para nos entregarmos conscientemente à mais íntima vibração dessa poesia, é preciso colocar-se em uma camada especial e mais profunda dessa rememoração involuntária, na qual os momentos de lembrança nos dão notícia de um todo, não mais individualmente </w:t>
      </w:r>
      <w:r w:rsidR="00403ED0">
        <w:rPr>
          <w:rFonts w:ascii="Times New Roman" w:hAnsi="Times New Roman" w:cs="Times New Roman"/>
          <w:sz w:val="24"/>
          <w:szCs w:val="24"/>
        </w:rPr>
        <w:t>como</w:t>
      </w:r>
      <w:r>
        <w:rPr>
          <w:rFonts w:ascii="Times New Roman" w:hAnsi="Times New Roman" w:cs="Times New Roman"/>
          <w:sz w:val="24"/>
          <w:szCs w:val="24"/>
        </w:rPr>
        <w:t xml:space="preserve"> imagens, mas sem imagem e </w:t>
      </w:r>
      <w:r w:rsidRPr="004455D2">
        <w:rPr>
          <w:rFonts w:ascii="Times New Roman" w:hAnsi="Times New Roman" w:cs="Times New Roman"/>
          <w:sz w:val="24"/>
          <w:szCs w:val="24"/>
        </w:rPr>
        <w:t xml:space="preserve">sem forma, indefinido e pesado, </w:t>
      </w:r>
      <w:bookmarkStart w:id="4" w:name="_Hlk8908833"/>
      <w:r w:rsidRPr="004455D2">
        <w:rPr>
          <w:rFonts w:ascii="Times New Roman" w:hAnsi="Times New Roman" w:cs="Times New Roman"/>
          <w:sz w:val="24"/>
          <w:szCs w:val="24"/>
        </w:rPr>
        <w:t xml:space="preserve">como o peso da rede dá ao pescador </w:t>
      </w:r>
      <w:r w:rsidRPr="004455D2">
        <w:rPr>
          <w:rFonts w:ascii="Times New Roman" w:hAnsi="Times New Roman" w:cs="Times New Roman"/>
          <w:sz w:val="24"/>
          <w:szCs w:val="24"/>
        </w:rPr>
        <w:lastRenderedPageBreak/>
        <w:t>notícia de sua captura</w:t>
      </w:r>
      <w:bookmarkEnd w:id="4"/>
      <w:r w:rsidRPr="004455D2">
        <w:rPr>
          <w:rFonts w:ascii="Times New Roman" w:hAnsi="Times New Roman" w:cs="Times New Roman"/>
          <w:sz w:val="24"/>
          <w:szCs w:val="24"/>
        </w:rPr>
        <w:t>.</w:t>
      </w:r>
      <w:r>
        <w:rPr>
          <w:rFonts w:ascii="Times New Roman" w:hAnsi="Times New Roman" w:cs="Times New Roman"/>
          <w:sz w:val="24"/>
          <w:szCs w:val="24"/>
        </w:rPr>
        <w:t xml:space="preserve"> O odor, esse é o sentido d</w:t>
      </w:r>
      <w:r w:rsidR="00B6735C">
        <w:rPr>
          <w:rFonts w:ascii="Times New Roman" w:hAnsi="Times New Roman" w:cs="Times New Roman"/>
          <w:sz w:val="24"/>
          <w:szCs w:val="24"/>
        </w:rPr>
        <w:t>e</w:t>
      </w:r>
      <w:r>
        <w:rPr>
          <w:rFonts w:ascii="Times New Roman" w:hAnsi="Times New Roman" w:cs="Times New Roman"/>
          <w:sz w:val="24"/>
          <w:szCs w:val="24"/>
        </w:rPr>
        <w:t xml:space="preserve"> peso daquele que lança suas redes no mar do </w:t>
      </w:r>
      <w:r>
        <w:rPr>
          <w:rFonts w:ascii="Times New Roman" w:hAnsi="Times New Roman" w:cs="Times New Roman"/>
          <w:i/>
          <w:sz w:val="24"/>
          <w:szCs w:val="24"/>
        </w:rPr>
        <w:t>temps perdu</w:t>
      </w:r>
      <w:r>
        <w:rPr>
          <w:rFonts w:ascii="Times New Roman" w:hAnsi="Times New Roman" w:cs="Times New Roman"/>
          <w:sz w:val="24"/>
          <w:szCs w:val="24"/>
        </w:rPr>
        <w:t>. E suas frases são todo o jogo muscular do corpo inteligível, contendo</w:t>
      </w:r>
      <w:r w:rsidR="00734067">
        <w:rPr>
          <w:rFonts w:ascii="Times New Roman" w:hAnsi="Times New Roman" w:cs="Times New Roman"/>
          <w:sz w:val="24"/>
          <w:szCs w:val="24"/>
        </w:rPr>
        <w:t xml:space="preserve"> </w:t>
      </w:r>
      <w:r w:rsidR="00D03C66">
        <w:rPr>
          <w:rFonts w:ascii="Times New Roman" w:hAnsi="Times New Roman" w:cs="Times New Roman"/>
          <w:sz w:val="24"/>
          <w:szCs w:val="24"/>
        </w:rPr>
        <w:t xml:space="preserve">todo o </w:t>
      </w:r>
      <w:r>
        <w:rPr>
          <w:rFonts w:ascii="Times New Roman" w:hAnsi="Times New Roman" w:cs="Times New Roman"/>
          <w:sz w:val="24"/>
          <w:szCs w:val="24"/>
        </w:rPr>
        <w:t xml:space="preserve">esforço indescritível para içar essa captura. </w:t>
      </w:r>
    </w:p>
    <w:p w14:paraId="77D844ED" w14:textId="060710F9" w:rsidR="00C17AD0" w:rsidRDefault="002B10F3">
      <w:pPr>
        <w:spacing w:before="240" w:line="360" w:lineRule="auto"/>
        <w:jc w:val="both"/>
      </w:pPr>
      <w:r>
        <w:rPr>
          <w:rFonts w:ascii="Times New Roman" w:hAnsi="Times New Roman" w:cs="Times New Roman"/>
          <w:sz w:val="24"/>
          <w:szCs w:val="24"/>
        </w:rPr>
        <w:t>Além do mais, quão íntima era a simbiose desse processo de criação particular e desse sofrimento em particular, mostra</w:t>
      </w:r>
      <w:r w:rsidR="00DE1BC1">
        <w:rPr>
          <w:rFonts w:ascii="Times New Roman" w:hAnsi="Times New Roman" w:cs="Times New Roman"/>
          <w:sz w:val="24"/>
          <w:szCs w:val="24"/>
        </w:rPr>
        <w:t>-se</w:t>
      </w:r>
      <w:r>
        <w:rPr>
          <w:rFonts w:ascii="Times New Roman" w:hAnsi="Times New Roman" w:cs="Times New Roman"/>
          <w:sz w:val="24"/>
          <w:szCs w:val="24"/>
        </w:rPr>
        <w:t xml:space="preserve"> de maneira nítida no fato de que em Proust nunca irrompe aquele heróico apesar de tudo</w:t>
      </w:r>
      <w:r w:rsidR="00765B33">
        <w:rPr>
          <w:rFonts w:ascii="Times New Roman" w:hAnsi="Times New Roman" w:cs="Times New Roman"/>
          <w:sz w:val="24"/>
          <w:szCs w:val="24"/>
        </w:rPr>
        <w:t>,</w:t>
      </w:r>
      <w:r>
        <w:rPr>
          <w:rFonts w:ascii="Times New Roman" w:hAnsi="Times New Roman" w:cs="Times New Roman"/>
          <w:sz w:val="24"/>
          <w:szCs w:val="24"/>
        </w:rPr>
        <w:t xml:space="preserve"> com o qual</w:t>
      </w:r>
      <w:r w:rsidR="00C959F2">
        <w:rPr>
          <w:rFonts w:ascii="Times New Roman" w:hAnsi="Times New Roman" w:cs="Times New Roman"/>
          <w:sz w:val="24"/>
          <w:szCs w:val="24"/>
        </w:rPr>
        <w:t>,</w:t>
      </w:r>
      <w:r>
        <w:rPr>
          <w:rFonts w:ascii="Times New Roman" w:hAnsi="Times New Roman" w:cs="Times New Roman"/>
          <w:sz w:val="24"/>
          <w:szCs w:val="24"/>
        </w:rPr>
        <w:t xml:space="preserve"> no mais</w:t>
      </w:r>
      <w:r w:rsidR="00C959F2">
        <w:rPr>
          <w:rFonts w:ascii="Times New Roman" w:hAnsi="Times New Roman" w:cs="Times New Roman"/>
          <w:sz w:val="24"/>
          <w:szCs w:val="24"/>
        </w:rPr>
        <w:t>,</w:t>
      </w:r>
      <w:r>
        <w:rPr>
          <w:rFonts w:ascii="Times New Roman" w:hAnsi="Times New Roman" w:cs="Times New Roman"/>
          <w:sz w:val="24"/>
          <w:szCs w:val="24"/>
        </w:rPr>
        <w:t xml:space="preserve"> </w:t>
      </w:r>
      <w:r w:rsidR="00765B33">
        <w:rPr>
          <w:rFonts w:ascii="Times New Roman" w:hAnsi="Times New Roman" w:cs="Times New Roman"/>
          <w:sz w:val="24"/>
          <w:szCs w:val="24"/>
        </w:rPr>
        <w:t>pessoas</w:t>
      </w:r>
      <w:r>
        <w:rPr>
          <w:rFonts w:ascii="Times New Roman" w:hAnsi="Times New Roman" w:cs="Times New Roman"/>
          <w:sz w:val="24"/>
          <w:szCs w:val="24"/>
        </w:rPr>
        <w:t xml:space="preserve"> criativ</w:t>
      </w:r>
      <w:r w:rsidR="00765B33">
        <w:rPr>
          <w:rFonts w:ascii="Times New Roman" w:hAnsi="Times New Roman" w:cs="Times New Roman"/>
          <w:sz w:val="24"/>
          <w:szCs w:val="24"/>
        </w:rPr>
        <w:t>a</w:t>
      </w:r>
      <w:r>
        <w:rPr>
          <w:rFonts w:ascii="Times New Roman" w:hAnsi="Times New Roman" w:cs="Times New Roman"/>
          <w:sz w:val="24"/>
          <w:szCs w:val="24"/>
        </w:rPr>
        <w:t>s levantam</w:t>
      </w:r>
      <w:r w:rsidR="00156B27">
        <w:rPr>
          <w:rFonts w:ascii="Times New Roman" w:hAnsi="Times New Roman" w:cs="Times New Roman"/>
          <w:sz w:val="24"/>
          <w:szCs w:val="24"/>
        </w:rPr>
        <w:t>-se</w:t>
      </w:r>
      <w:r>
        <w:rPr>
          <w:rFonts w:ascii="Times New Roman" w:hAnsi="Times New Roman" w:cs="Times New Roman"/>
          <w:sz w:val="24"/>
          <w:szCs w:val="24"/>
        </w:rPr>
        <w:t xml:space="preserve"> contra o sofrimento. E, portanto, por outro lado, pode-se dizer: uma cumplicidade tão profunda com o curso do mundo e a existência como foi aquela de Proust, deveria inequivocamente ter levado a uma suficiência comum e inerte em qualquer outra base a não ser esse sofrimento tão profundo e incessante. Mas esse sofrimento estava destinado a deixar-se mostrar</w:t>
      </w:r>
      <w:r w:rsidR="00B841DC">
        <w:rPr>
          <w:rFonts w:ascii="Times New Roman" w:hAnsi="Times New Roman" w:cs="Times New Roman"/>
          <w:sz w:val="24"/>
          <w:szCs w:val="24"/>
        </w:rPr>
        <w:t>,</w:t>
      </w:r>
      <w:r>
        <w:rPr>
          <w:rFonts w:ascii="Times New Roman" w:hAnsi="Times New Roman" w:cs="Times New Roman"/>
          <w:sz w:val="24"/>
          <w:szCs w:val="24"/>
        </w:rPr>
        <w:t xml:space="preserve"> por um furor sem desejo e sem arrependimento</w:t>
      </w:r>
      <w:r w:rsidR="00B841DC">
        <w:rPr>
          <w:rFonts w:ascii="Times New Roman" w:hAnsi="Times New Roman" w:cs="Times New Roman"/>
          <w:sz w:val="24"/>
          <w:szCs w:val="24"/>
        </w:rPr>
        <w:t>,</w:t>
      </w:r>
      <w:r>
        <w:rPr>
          <w:rFonts w:ascii="Times New Roman" w:hAnsi="Times New Roman" w:cs="Times New Roman"/>
          <w:sz w:val="24"/>
          <w:szCs w:val="24"/>
        </w:rPr>
        <w:t xml:space="preserve"> seu lugar no grande processo da obra. Pela segunda vez, ergueu-se um andaime como o de Michelangelo, no qual o artista, com a cabeça inclinada, pintou a criação no teto da Capela Sistina: o leito de enfermo, no qual Marcel Proust dedicou as inúmeras páginas, que cobriu no ar com sua letra </w:t>
      </w:r>
      <w:r w:rsidR="004455D2">
        <w:rPr>
          <w:rFonts w:ascii="Times New Roman" w:hAnsi="Times New Roman" w:cs="Times New Roman"/>
          <w:sz w:val="24"/>
          <w:szCs w:val="24"/>
        </w:rPr>
        <w:t>manuscrita</w:t>
      </w:r>
      <w:r>
        <w:rPr>
          <w:rFonts w:ascii="Times New Roman" w:hAnsi="Times New Roman" w:cs="Times New Roman"/>
          <w:sz w:val="24"/>
          <w:szCs w:val="24"/>
        </w:rPr>
        <w:t xml:space="preserve">, à criação de seu microcosmo. </w:t>
      </w:r>
    </w:p>
    <w:sectPr w:rsidR="00C17AD0">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2D8C6" w14:textId="77777777" w:rsidR="007377D7" w:rsidRDefault="007377D7">
      <w:pPr>
        <w:spacing w:after="0" w:line="240" w:lineRule="auto"/>
      </w:pPr>
      <w:r>
        <w:separator/>
      </w:r>
    </w:p>
  </w:endnote>
  <w:endnote w:type="continuationSeparator" w:id="0">
    <w:p w14:paraId="6977EF50" w14:textId="77777777" w:rsidR="007377D7" w:rsidRDefault="0073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6C7C0" w14:textId="77777777" w:rsidR="007377D7" w:rsidRDefault="007377D7"/>
  </w:footnote>
  <w:footnote w:type="continuationSeparator" w:id="0">
    <w:p w14:paraId="2C6F6A2F" w14:textId="77777777" w:rsidR="007377D7" w:rsidRDefault="007377D7">
      <w:r>
        <w:continuationSeparator/>
      </w:r>
    </w:p>
  </w:footnote>
  <w:footnote w:id="1">
    <w:p w14:paraId="416BF430" w14:textId="42E047E3" w:rsidR="00087021" w:rsidRPr="00087021" w:rsidRDefault="00087021">
      <w:pPr>
        <w:pStyle w:val="Textodenotaderodap"/>
        <w:rPr>
          <w:rFonts w:ascii="Times New Roman" w:hAnsi="Times New Roman" w:cs="Times New Roman"/>
        </w:rPr>
      </w:pPr>
      <w:r w:rsidRPr="00087021">
        <w:rPr>
          <w:rStyle w:val="Refdenotaderodap"/>
          <w:rFonts w:ascii="Times New Roman" w:hAnsi="Times New Roman" w:cs="Times New Roman"/>
        </w:rPr>
        <w:t>*</w:t>
      </w:r>
      <w:r w:rsidRPr="00087021">
        <w:rPr>
          <w:rFonts w:ascii="Times New Roman" w:hAnsi="Times New Roman" w:cs="Times New Roman"/>
        </w:rPr>
        <w:t xml:space="preserve"> G</w:t>
      </w:r>
      <w:r>
        <w:rPr>
          <w:rFonts w:ascii="Times New Roman" w:hAnsi="Times New Roman" w:cs="Times New Roman"/>
        </w:rPr>
        <w:t>.</w:t>
      </w:r>
      <w:r w:rsidRPr="00087021">
        <w:rPr>
          <w:rFonts w:ascii="Times New Roman" w:hAnsi="Times New Roman" w:cs="Times New Roman"/>
        </w:rPr>
        <w:t>S</w:t>
      </w:r>
      <w:r>
        <w:rPr>
          <w:rFonts w:ascii="Times New Roman" w:hAnsi="Times New Roman" w:cs="Times New Roman"/>
        </w:rPr>
        <w:t>.</w:t>
      </w:r>
      <w:r w:rsidRPr="00087021">
        <w:rPr>
          <w:rFonts w:ascii="Times New Roman" w:hAnsi="Times New Roman" w:cs="Times New Roman"/>
        </w:rPr>
        <w:t xml:space="preserve"> II-1, p. </w:t>
      </w:r>
      <w:r>
        <w:rPr>
          <w:rFonts w:ascii="Times New Roman" w:hAnsi="Times New Roman" w:cs="Times New Roman"/>
        </w:rPr>
        <w:t>310-324</w:t>
      </w:r>
      <w:bookmarkStart w:id="0" w:name="_GoBack"/>
      <w:bookmarkEnd w:id="0"/>
      <w:r w:rsidRPr="00087021">
        <w:rPr>
          <w:rFonts w:ascii="Times New Roman" w:hAnsi="Times New Roman" w:cs="Times New Roman"/>
        </w:rPr>
        <w:t>. Tradução de Carla Milani Damião.</w:t>
      </w:r>
    </w:p>
  </w:footnote>
  <w:footnote w:id="2">
    <w:p w14:paraId="72E2CF90" w14:textId="21F29893" w:rsidR="00BF0218" w:rsidRDefault="00BF0218">
      <w:pPr>
        <w:pStyle w:val="Textodenotaderodap"/>
        <w:jc w:val="both"/>
      </w:pPr>
      <w:r w:rsidRPr="00087021">
        <w:rPr>
          <w:rStyle w:val="Caracteresdenotaderodap"/>
          <w:rFonts w:ascii="Times New Roman" w:hAnsi="Times New Roman" w:cs="Times New Roman"/>
        </w:rPr>
        <w:footnoteRef/>
      </w:r>
      <w:r w:rsidRPr="00087021">
        <w:rPr>
          <w:rStyle w:val="Caracteresdenotaderodap"/>
          <w:rFonts w:ascii="Times New Roman" w:hAnsi="Times New Roman" w:cs="Times New Roman"/>
        </w:rPr>
        <w:tab/>
      </w:r>
      <w:r w:rsidRPr="00087021">
        <w:rPr>
          <w:rStyle w:val="Caracteresdenotaderodap"/>
          <w:rFonts w:ascii="Times New Roman" w:hAnsi="Times New Roman" w:cs="Times New Roman"/>
        </w:rPr>
        <w:tab/>
      </w:r>
      <w:r w:rsidRPr="00087021">
        <w:rPr>
          <w:rStyle w:val="Caracteresdenotaderodap"/>
          <w:rFonts w:ascii="Times New Roman" w:hAnsi="Times New Roman" w:cs="Times New Roman"/>
        </w:rPr>
        <w:tab/>
      </w:r>
      <w:r w:rsidRPr="00087021">
        <w:rPr>
          <w:rStyle w:val="Caracteresdenotaderodap"/>
          <w:rFonts w:ascii="Times New Roman" w:hAnsi="Times New Roman" w:cs="Times New Roman"/>
        </w:rPr>
        <w:tab/>
      </w:r>
      <w:r w:rsidRPr="00087021">
        <w:rPr>
          <w:rStyle w:val="Caracteresdenotaderodap"/>
          <w:rFonts w:ascii="Times New Roman" w:hAnsi="Times New Roman" w:cs="Times New Roman"/>
        </w:rPr>
        <w:tab/>
      </w:r>
      <w:r w:rsidRPr="00087021">
        <w:rPr>
          <w:rStyle w:val="Caracteresdenotaderodap"/>
          <w:rFonts w:ascii="Times New Roman" w:hAnsi="Times New Roman" w:cs="Times New Roman"/>
        </w:rPr>
        <w:tab/>
      </w:r>
      <w:r w:rsidRPr="00087021">
        <w:rPr>
          <w:rStyle w:val="Caracteresdenotaderodap"/>
          <w:rFonts w:ascii="Times New Roman" w:hAnsi="Times New Roman" w:cs="Times New Roman"/>
        </w:rPr>
        <w:tab/>
      </w:r>
      <w:r w:rsidRPr="00087021">
        <w:rPr>
          <w:rStyle w:val="Caracteresdenotaderodap"/>
          <w:rFonts w:ascii="Times New Roman" w:hAnsi="Times New Roman" w:cs="Times New Roman"/>
        </w:rPr>
        <w:tab/>
      </w:r>
      <w:r w:rsidRPr="00087021">
        <w:rPr>
          <w:rStyle w:val="Caracteresdenotaderodap"/>
          <w:rFonts w:ascii="Times New Roman" w:hAnsi="Times New Roman" w:cs="Times New Roman"/>
        </w:rPr>
        <w:tab/>
      </w:r>
      <w:r w:rsidRPr="00087021">
        <w:rPr>
          <w:rStyle w:val="Caracteresdenotaderodap"/>
          <w:rFonts w:ascii="Times New Roman" w:hAnsi="Times New Roman" w:cs="Times New Roman"/>
        </w:rPr>
        <w:tab/>
      </w:r>
      <w:r w:rsidRPr="00087021">
        <w:rPr>
          <w:rStyle w:val="FootnoteCharacters"/>
          <w:rFonts w:ascii="Times New Roman" w:hAnsi="Times New Roman" w:cs="Times New Roman"/>
        </w:rPr>
        <w:tab/>
      </w:r>
      <w:r w:rsidRPr="00087021">
        <w:rPr>
          <w:rFonts w:ascii="Times New Roman" w:hAnsi="Times New Roman" w:cs="Times New Roman"/>
        </w:rPr>
        <w:t xml:space="preserve"> N.T.: </w:t>
      </w:r>
      <w:r>
        <w:rPr>
          <w:rFonts w:ascii="Times New Roman" w:hAnsi="Times New Roman" w:cs="Times New Roman"/>
        </w:rPr>
        <w:t xml:space="preserve">Certamente essa penúltima frase do primeiro parágrafo do ensaio, conduziu à tradução desse como </w:t>
      </w:r>
      <w:r>
        <w:rPr>
          <w:rFonts w:ascii="Times New Roman" w:hAnsi="Times New Roman" w:cs="Times New Roman"/>
          <w:i/>
        </w:rPr>
        <w:t xml:space="preserve">A </w:t>
      </w:r>
      <w:r>
        <w:rPr>
          <w:rFonts w:ascii="Times New Roman" w:hAnsi="Times New Roman" w:cs="Times New Roman"/>
        </w:rPr>
        <w:t>imagem de Proust (</w:t>
      </w:r>
      <w:r>
        <w:rPr>
          <w:rFonts w:ascii="Times New Roman" w:hAnsi="Times New Roman" w:cs="Times New Roman"/>
          <w:i/>
        </w:rPr>
        <w:t>Prousts Bild</w:t>
      </w:r>
      <w:r>
        <w:rPr>
          <w:rFonts w:ascii="Times New Roman" w:hAnsi="Times New Roman" w:cs="Times New Roman"/>
        </w:rPr>
        <w:t xml:space="preserve">). O sentido de imagem no ensaio, cujo título no original é </w:t>
      </w:r>
      <w:r>
        <w:rPr>
          <w:rFonts w:ascii="Times New Roman" w:hAnsi="Times New Roman" w:cs="Times New Roman"/>
          <w:i/>
        </w:rPr>
        <w:t xml:space="preserve">Zum Bilde Prousts, </w:t>
      </w:r>
      <w:r>
        <w:rPr>
          <w:rFonts w:ascii="Times New Roman" w:hAnsi="Times New Roman" w:cs="Times New Roman"/>
        </w:rPr>
        <w:t xml:space="preserve">no entanto, não condiz apenas com a descrição fisionômica. Por isso, a opção de alguns tradutores por </w:t>
      </w:r>
      <w:r>
        <w:rPr>
          <w:rFonts w:ascii="Times New Roman" w:hAnsi="Times New Roman" w:cs="Times New Roman"/>
          <w:i/>
        </w:rPr>
        <w:t>Retrato</w:t>
      </w:r>
      <w:r>
        <w:rPr>
          <w:rFonts w:ascii="Times New Roman" w:hAnsi="Times New Roman" w:cs="Times New Roman"/>
        </w:rPr>
        <w:t xml:space="preserve"> de Proust parece arriscada, ao mesmo tempo, possível. Traduzir </w:t>
      </w:r>
      <w:r>
        <w:rPr>
          <w:rFonts w:ascii="Times New Roman" w:hAnsi="Times New Roman" w:cs="Times New Roman"/>
          <w:i/>
        </w:rPr>
        <w:t>Zum</w:t>
      </w:r>
      <w:r>
        <w:rPr>
          <w:rFonts w:ascii="Times New Roman" w:hAnsi="Times New Roman" w:cs="Times New Roman"/>
        </w:rPr>
        <w:t xml:space="preserve"> como </w:t>
      </w:r>
      <w:r>
        <w:rPr>
          <w:rFonts w:ascii="Times New Roman" w:hAnsi="Times New Roman" w:cs="Times New Roman"/>
          <w:i/>
        </w:rPr>
        <w:t>para</w:t>
      </w:r>
      <w:r>
        <w:rPr>
          <w:rFonts w:ascii="Times New Roman" w:hAnsi="Times New Roman" w:cs="Times New Roman"/>
        </w:rPr>
        <w:t>, no sentido de em direção a, poderia indicar a procura por essa imagem que se constitui no ensaio de maneira ambígua e como um exercício imagético-mimético do próprio Benjamin que, como Proust, também cria imagens de forma semelhante à construção imagética proustiana. Nossa opção foi por deixar a palavra “imagem” sem a determinação da preposição ou do artigo definido, de forma a ampliar seu sentido no ensaio. Vale indicar a análise do título por Ursula Link-Heer (</w:t>
      </w:r>
      <w:r>
        <w:rPr>
          <w:rFonts w:ascii="Times New Roman" w:hAnsi="Times New Roman" w:cs="Times New Roman"/>
          <w:i/>
        </w:rPr>
        <w:t>Benjamin Handbuch</w:t>
      </w:r>
      <w:r>
        <w:rPr>
          <w:rFonts w:ascii="Times New Roman" w:hAnsi="Times New Roman" w:cs="Times New Roman"/>
        </w:rPr>
        <w:t>, p.514) ao comparar duas traduções para o francês do ensaio – “</w:t>
      </w:r>
      <w:r>
        <w:rPr>
          <w:rFonts w:ascii="Times New Roman" w:hAnsi="Times New Roman" w:cs="Times New Roman"/>
          <w:i/>
        </w:rPr>
        <w:t>Pour le portrait de Proust</w:t>
      </w:r>
      <w:r>
        <w:rPr>
          <w:rFonts w:ascii="Times New Roman" w:hAnsi="Times New Roman" w:cs="Times New Roman"/>
        </w:rPr>
        <w:t>” de Maurice de Gandillac e “</w:t>
      </w:r>
      <w:r>
        <w:rPr>
          <w:rFonts w:ascii="Times New Roman" w:hAnsi="Times New Roman" w:cs="Times New Roman"/>
          <w:i/>
        </w:rPr>
        <w:t>A prop</w:t>
      </w:r>
      <w:r w:rsidR="002B6D19">
        <w:rPr>
          <w:rFonts w:ascii="Times New Roman" w:hAnsi="Times New Roman" w:cs="Times New Roman"/>
          <w:i/>
        </w:rPr>
        <w:t>o</w:t>
      </w:r>
      <w:r>
        <w:rPr>
          <w:rFonts w:ascii="Times New Roman" w:hAnsi="Times New Roman" w:cs="Times New Roman"/>
          <w:i/>
        </w:rPr>
        <w:t>s de l’image chez Proust</w:t>
      </w:r>
      <w:r>
        <w:rPr>
          <w:rFonts w:ascii="Times New Roman" w:hAnsi="Times New Roman" w:cs="Times New Roman"/>
        </w:rPr>
        <w:t>” de Rainer Rochlitz. Ambas as traduções, segundo a autora, estão corretas. A primeira como leitura fisionômica; a segunda, como Proust, ele próprio lidava com as imagens. O título, neste sentido, comportaria essa ambiguidade proposital, ao utilizar uma composição com o genitivo que se relaciona tanto com o sujeito (criação proustiana de imagens) quanto com o objeto (Proust retratado). Nossa opção por “Imagem de Proust”, ao retirar a preposição inicial pode igualmente retirar a ambiguidade, por assim dizer, intraduzível, mas abre a possibilidade de perceber que a imagem de Proust é também composta por Benjamin e que o próprio título é composto, mimeticamente, como um arabesco proustiano. Vale ainda ressaltar do comentário de Heer, o estrito parentesco do sentido de imagem no ensaio com o sentido de “imagem dialética” que surge em seus escritos posteriores.</w:t>
      </w:r>
    </w:p>
  </w:footnote>
  <w:footnote w:id="3">
    <w:p w14:paraId="78D1AAF7" w14:textId="40FB80D0" w:rsidR="00BF0218" w:rsidRPr="007F2616" w:rsidRDefault="00BF0218" w:rsidP="007F2616">
      <w:pPr>
        <w:pStyle w:val="Textodenotaderodap"/>
        <w:jc w:val="both"/>
        <w:rPr>
          <w:rFonts w:ascii="Times New Roman" w:hAnsi="Times New Roman" w:cs="Times New Roman"/>
        </w:rPr>
      </w:pPr>
      <w:r w:rsidRPr="007F2616">
        <w:rPr>
          <w:rStyle w:val="Refdenotaderodap"/>
          <w:rFonts w:ascii="Times New Roman" w:hAnsi="Times New Roman" w:cs="Times New Roman"/>
        </w:rPr>
        <w:footnoteRef/>
      </w:r>
      <w:r>
        <w:rPr>
          <w:rFonts w:ascii="Times New Roman" w:hAnsi="Times New Roman" w:cs="Times New Roman"/>
        </w:rPr>
        <w:t xml:space="preserve"> </w:t>
      </w:r>
      <w:r w:rsidRPr="007F2616">
        <w:rPr>
          <w:rFonts w:ascii="Times New Roman" w:hAnsi="Times New Roman" w:cs="Times New Roman"/>
        </w:rPr>
        <w:t>Traduzimos [</w:t>
      </w:r>
      <w:r w:rsidRPr="007F2616">
        <w:rPr>
          <w:rFonts w:ascii="Times New Roman" w:hAnsi="Times New Roman" w:cs="Times New Roman"/>
          <w:i/>
        </w:rPr>
        <w:t>die] Erinnerung</w:t>
      </w:r>
      <w:r w:rsidRPr="007F2616">
        <w:rPr>
          <w:rFonts w:ascii="Times New Roman" w:hAnsi="Times New Roman" w:cs="Times New Roman"/>
        </w:rPr>
        <w:t xml:space="preserve"> por lembrança, [</w:t>
      </w:r>
      <w:r w:rsidRPr="007F2616">
        <w:rPr>
          <w:rFonts w:ascii="Times New Roman" w:hAnsi="Times New Roman" w:cs="Times New Roman"/>
          <w:i/>
        </w:rPr>
        <w:t>das] Eingedenken</w:t>
      </w:r>
      <w:r w:rsidRPr="007F2616">
        <w:rPr>
          <w:rFonts w:ascii="Times New Roman" w:hAnsi="Times New Roman" w:cs="Times New Roman"/>
        </w:rPr>
        <w:t xml:space="preserve"> por rememoração, respeitando tanto o significado particular de cada substantivo quanto o jogo dialético que – nesse ensaio – ocorre entre os seguintes verbos substantivados: “o lembrar” (</w:t>
      </w:r>
      <w:r w:rsidRPr="007F2616">
        <w:rPr>
          <w:rFonts w:ascii="Times New Roman" w:hAnsi="Times New Roman" w:cs="Times New Roman"/>
          <w:i/>
        </w:rPr>
        <w:t>das Erinnern</w:t>
      </w:r>
      <w:r w:rsidRPr="007F2616">
        <w:rPr>
          <w:rFonts w:ascii="Times New Roman" w:hAnsi="Times New Roman" w:cs="Times New Roman"/>
        </w:rPr>
        <w:t xml:space="preserve">) e o “esquecer” </w:t>
      </w:r>
      <w:r w:rsidRPr="007F2616">
        <w:rPr>
          <w:rFonts w:ascii="Times New Roman" w:hAnsi="Times New Roman" w:cs="Times New Roman"/>
          <w:i/>
        </w:rPr>
        <w:t>(das Vergessen</w:t>
      </w:r>
      <w:r w:rsidRPr="007F2616">
        <w:rPr>
          <w:rFonts w:ascii="Times New Roman" w:hAnsi="Times New Roman" w:cs="Times New Roman"/>
        </w:rPr>
        <w:t xml:space="preserve">). Mais do que uma simples variação de termos – por vezes traduzidos de maneira diferente na recepção de Walter Benjamin no Brasil </w:t>
      </w:r>
      <w:r w:rsidR="001D1A32">
        <w:rPr>
          <w:rFonts w:ascii="Times New Roman" w:hAnsi="Times New Roman" w:cs="Times New Roman"/>
        </w:rPr>
        <w:t>–</w:t>
      </w:r>
      <w:r w:rsidRPr="007F2616">
        <w:rPr>
          <w:rFonts w:ascii="Times New Roman" w:hAnsi="Times New Roman" w:cs="Times New Roman"/>
        </w:rPr>
        <w:t xml:space="preserve">, os verbos substantivados de “lembrar” e “esquecer” são de fundamental importância para a compreensão da dialética que se instaura na tecitura ou confecção de imagens literárias que se constituem no limite entre inconsciente e consciente. </w:t>
      </w:r>
    </w:p>
  </w:footnote>
  <w:footnote w:id="4">
    <w:p w14:paraId="2F877099" w14:textId="547C598A" w:rsidR="00BF0218" w:rsidRDefault="00BF0218">
      <w:pPr>
        <w:pStyle w:val="Textodenotaderodap"/>
        <w:jc w:val="both"/>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No original lemos </w:t>
      </w:r>
      <w:r>
        <w:rPr>
          <w:rFonts w:ascii="Times New Roman" w:hAnsi="Times New Roman" w:cs="Times New Roman"/>
          <w:i/>
        </w:rPr>
        <w:t>ungewollte Eingedenken</w:t>
      </w:r>
      <w:r>
        <w:rPr>
          <w:rFonts w:ascii="Times New Roman" w:hAnsi="Times New Roman" w:cs="Times New Roman"/>
        </w:rPr>
        <w:t>, aqui aproximada do conceito proustiano de memória involuntária (</w:t>
      </w:r>
      <w:r>
        <w:rPr>
          <w:rFonts w:ascii="Times New Roman" w:hAnsi="Times New Roman" w:cs="Times New Roman"/>
          <w:i/>
        </w:rPr>
        <w:t>mémoire involuntaire).</w:t>
      </w:r>
    </w:p>
  </w:footnote>
  <w:footnote w:id="5">
    <w:p w14:paraId="79F77971" w14:textId="77777777" w:rsidR="00BF0218" w:rsidRDefault="00BF0218">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No original lemos </w:t>
      </w:r>
      <w:r>
        <w:rPr>
          <w:rFonts w:ascii="Times New Roman" w:hAnsi="Times New Roman" w:cs="Times New Roman"/>
          <w:i/>
        </w:rPr>
        <w:t>Ebenbild</w:t>
      </w:r>
      <w:r>
        <w:rPr>
          <w:rFonts w:ascii="Times New Roman" w:hAnsi="Times New Roman" w:cs="Times New Roman"/>
        </w:rPr>
        <w:t>.</w:t>
      </w:r>
    </w:p>
  </w:footnote>
  <w:footnote w:id="6">
    <w:p w14:paraId="3BAB0499" w14:textId="7D377FB5" w:rsidR="00BF0218" w:rsidRPr="00F0483E" w:rsidRDefault="00BF0218">
      <w:pPr>
        <w:pStyle w:val="Textodenotaderodap"/>
        <w:rPr>
          <w:rFonts w:ascii="Times New Roman" w:hAnsi="Times New Roman" w:cs="Times New Roman"/>
        </w:rPr>
      </w:pPr>
      <w:r w:rsidRPr="007F2616">
        <w:rPr>
          <w:rStyle w:val="Refdenotaderodap"/>
          <w:rFonts w:ascii="Times New Roman" w:hAnsi="Times New Roman" w:cs="Times New Roman"/>
        </w:rPr>
        <w:footnoteRef/>
      </w:r>
      <w:r w:rsidRPr="007F2616">
        <w:rPr>
          <w:rFonts w:ascii="Times New Roman" w:hAnsi="Times New Roman" w:cs="Times New Roman"/>
        </w:rPr>
        <w:t xml:space="preserve"> N.T.: No original</w:t>
      </w:r>
      <w:r>
        <w:t xml:space="preserve"> </w:t>
      </w:r>
      <w:r>
        <w:rPr>
          <w:rFonts w:ascii="Times New Roman" w:hAnsi="Times New Roman" w:cs="Times New Roman"/>
        </w:rPr>
        <w:t xml:space="preserve">lemos </w:t>
      </w:r>
      <w:r w:rsidRPr="007F2616">
        <w:rPr>
          <w:rFonts w:ascii="Times New Roman" w:hAnsi="Times New Roman" w:cs="Times New Roman"/>
          <w:i/>
        </w:rPr>
        <w:t>wirken</w:t>
      </w:r>
      <w:r w:rsidRPr="007F2616">
        <w:rPr>
          <w:rFonts w:ascii="Times New Roman" w:hAnsi="Times New Roman" w:cs="Times New Roman"/>
        </w:rPr>
        <w:t xml:space="preserve"> – </w:t>
      </w:r>
      <w:r>
        <w:rPr>
          <w:rFonts w:ascii="Times New Roman" w:hAnsi="Times New Roman" w:cs="Times New Roman"/>
        </w:rPr>
        <w:t>p</w:t>
      </w:r>
      <w:r w:rsidRPr="007F2616">
        <w:rPr>
          <w:rFonts w:ascii="Times New Roman" w:hAnsi="Times New Roman" w:cs="Times New Roman"/>
        </w:rPr>
        <w:t>a</w:t>
      </w:r>
      <w:r>
        <w:rPr>
          <w:rFonts w:ascii="Times New Roman" w:hAnsi="Times New Roman" w:cs="Times New Roman"/>
        </w:rPr>
        <w:t>lavra que</w:t>
      </w:r>
      <w:r w:rsidRPr="007F2616">
        <w:rPr>
          <w:rFonts w:ascii="Times New Roman" w:hAnsi="Times New Roman" w:cs="Times New Roman"/>
        </w:rPr>
        <w:t xml:space="preserve"> também</w:t>
      </w:r>
      <w:r>
        <w:rPr>
          <w:rFonts w:ascii="Times New Roman" w:hAnsi="Times New Roman" w:cs="Times New Roman"/>
        </w:rPr>
        <w:t xml:space="preserve"> significa</w:t>
      </w:r>
      <w:r w:rsidRPr="007F2616">
        <w:rPr>
          <w:rFonts w:ascii="Times New Roman" w:hAnsi="Times New Roman" w:cs="Times New Roman"/>
        </w:rPr>
        <w:t xml:space="preserve"> tecer, </w:t>
      </w:r>
      <w:r>
        <w:rPr>
          <w:rFonts w:ascii="Times New Roman" w:hAnsi="Times New Roman" w:cs="Times New Roman"/>
        </w:rPr>
        <w:t>especialmente tapeçaria.</w:t>
      </w:r>
    </w:p>
  </w:footnote>
  <w:footnote w:id="7">
    <w:p w14:paraId="25FAEF6B" w14:textId="77777777" w:rsidR="00BF0218" w:rsidRDefault="00BF0218">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No original com complementação entre chaves: </w:t>
      </w:r>
      <w:r>
        <w:rPr>
          <w:rFonts w:ascii="Times New Roman" w:hAnsi="Times New Roman" w:cs="Times New Roman"/>
          <w:i/>
        </w:rPr>
        <w:t>weil [es] nur Schlussel [ist].</w:t>
      </w:r>
    </w:p>
  </w:footnote>
  <w:footnote w:id="8">
    <w:p w14:paraId="26BFB004" w14:textId="6CE5E925" w:rsidR="00BF0218" w:rsidRPr="00681E30" w:rsidRDefault="00BF0218">
      <w:pPr>
        <w:pStyle w:val="Textodenotaderodap"/>
        <w:jc w:val="both"/>
      </w:pPr>
      <w:r>
        <w:rPr>
          <w:rStyle w:val="Caracteresdenotaderodap"/>
        </w:rPr>
        <w:footnoteRef/>
      </w:r>
      <w:r w:rsidRPr="00AB716E">
        <w:rPr>
          <w:rStyle w:val="Caracteresdenotaderodap"/>
          <w:lang w:val="fr-FR"/>
        </w:rPr>
        <w:tab/>
      </w:r>
      <w:r w:rsidRPr="00AB716E">
        <w:rPr>
          <w:rStyle w:val="Caracteresdenotaderodap"/>
          <w:lang w:val="fr-FR"/>
        </w:rPr>
        <w:tab/>
      </w:r>
      <w:r w:rsidRPr="00AB716E">
        <w:rPr>
          <w:rStyle w:val="Caracteresdenotaderodap"/>
          <w:lang w:val="fr-FR"/>
        </w:rPr>
        <w:tab/>
      </w:r>
      <w:r w:rsidRPr="00AB716E">
        <w:rPr>
          <w:rStyle w:val="Caracteresdenotaderodap"/>
          <w:lang w:val="fr-FR"/>
        </w:rPr>
        <w:tab/>
      </w:r>
      <w:r w:rsidRPr="00AB716E">
        <w:rPr>
          <w:rStyle w:val="Caracteresdenotaderodap"/>
          <w:lang w:val="fr-FR"/>
        </w:rPr>
        <w:tab/>
      </w:r>
      <w:r w:rsidRPr="00AB716E">
        <w:rPr>
          <w:rStyle w:val="Caracteresdenotaderodap"/>
          <w:lang w:val="fr-FR"/>
        </w:rPr>
        <w:tab/>
      </w:r>
      <w:r w:rsidRPr="00AB716E">
        <w:rPr>
          <w:rStyle w:val="Caracteresdenotaderodap"/>
          <w:lang w:val="fr-FR"/>
        </w:rPr>
        <w:tab/>
      </w:r>
      <w:r w:rsidRPr="00AB716E">
        <w:rPr>
          <w:rStyle w:val="Caracteresdenotaderodap"/>
          <w:lang w:val="fr-FR"/>
        </w:rPr>
        <w:tab/>
      </w:r>
      <w:r w:rsidRPr="00AB716E">
        <w:rPr>
          <w:rStyle w:val="Caracteresdenotaderodap"/>
          <w:lang w:val="fr-FR"/>
        </w:rPr>
        <w:tab/>
      </w:r>
      <w:r w:rsidRPr="00AB716E">
        <w:rPr>
          <w:rStyle w:val="Caracteresdenotaderodap"/>
          <w:lang w:val="fr-FR"/>
        </w:rPr>
        <w:tab/>
      </w:r>
      <w:r w:rsidRPr="00AB716E">
        <w:rPr>
          <w:rStyle w:val="FootnoteCharacters"/>
          <w:rFonts w:ascii="Times New Roman" w:hAnsi="Times New Roman" w:cs="Times New Roman"/>
          <w:lang w:val="fr-FR"/>
        </w:rPr>
        <w:tab/>
      </w:r>
      <w:r w:rsidRPr="00AB716E">
        <w:rPr>
          <w:rFonts w:ascii="Times New Roman" w:hAnsi="Times New Roman" w:cs="Times New Roman"/>
          <w:lang w:val="fr-FR"/>
        </w:rPr>
        <w:t xml:space="preserve"> N.T.: </w:t>
      </w:r>
      <w:r w:rsidRPr="00F0698C">
        <w:rPr>
          <w:rFonts w:ascii="Times New Roman" w:hAnsi="Times New Roman" w:cs="Times New Roman"/>
          <w:lang w:val="fr-FR"/>
        </w:rPr>
        <w:t>No original em francês</w:t>
      </w:r>
      <w:r w:rsidR="00F0698C">
        <w:rPr>
          <w:rFonts w:ascii="Times New Roman" w:hAnsi="Times New Roman" w:cs="Times New Roman"/>
          <w:lang w:val="fr-FR"/>
        </w:rPr>
        <w:t> :</w:t>
      </w:r>
      <w:r w:rsidRPr="00F0698C">
        <w:rPr>
          <w:rFonts w:ascii="Times New Roman" w:hAnsi="Times New Roman" w:cs="Times New Roman"/>
          <w:lang w:val="fr-FR"/>
        </w:rPr>
        <w:t xml:space="preserve"> </w:t>
      </w:r>
      <w:r w:rsidR="00F0698C">
        <w:rPr>
          <w:rFonts w:ascii="Times New Roman" w:hAnsi="Times New Roman" w:cs="Times New Roman"/>
          <w:lang w:val="fr-FR"/>
        </w:rPr>
        <w:t>« </w:t>
      </w:r>
      <w:r w:rsidR="00F0698C" w:rsidRPr="00F0698C">
        <w:rPr>
          <w:rFonts w:ascii="Times New Roman" w:hAnsi="Times New Roman" w:cs="Times New Roman"/>
          <w:lang w:val="fr-FR"/>
        </w:rPr>
        <w:t xml:space="preserve">a imperfeição incurável na </w:t>
      </w:r>
      <w:r w:rsidR="00F0698C">
        <w:rPr>
          <w:rFonts w:ascii="Times New Roman" w:hAnsi="Times New Roman" w:cs="Times New Roman"/>
          <w:lang w:val="fr-FR"/>
        </w:rPr>
        <w:t xml:space="preserve">própria </w:t>
      </w:r>
      <w:r w:rsidR="00F0698C" w:rsidRPr="00F0698C">
        <w:rPr>
          <w:rFonts w:ascii="Times New Roman" w:hAnsi="Times New Roman" w:cs="Times New Roman"/>
          <w:lang w:val="fr-FR"/>
        </w:rPr>
        <w:t>essência do presente</w:t>
      </w:r>
      <w:r w:rsidRPr="00F0698C">
        <w:rPr>
          <w:rFonts w:ascii="Times New Roman" w:hAnsi="Times New Roman" w:cs="Times New Roman"/>
          <w:lang w:val="fr-FR"/>
        </w:rPr>
        <w:t xml:space="preserve">”. Essa citação foi retirada da seguinte passagem </w:t>
      </w:r>
      <w:r w:rsidRPr="00AB716E">
        <w:rPr>
          <w:rFonts w:ascii="Times New Roman" w:hAnsi="Times New Roman" w:cs="Times New Roman"/>
          <w:lang w:val="fr-FR"/>
        </w:rPr>
        <w:t xml:space="preserve">de </w:t>
      </w:r>
      <w:r w:rsidRPr="00AB716E">
        <w:rPr>
          <w:rFonts w:ascii="Times New Roman" w:hAnsi="Times New Roman" w:cs="Times New Roman"/>
          <w:i/>
          <w:lang w:val="fr-FR"/>
        </w:rPr>
        <w:t>Les plaisirs et les jours</w:t>
      </w:r>
      <w:r w:rsidRPr="00AB716E">
        <w:rPr>
          <w:rFonts w:ascii="Times New Roman" w:hAnsi="Times New Roman" w:cs="Times New Roman"/>
          <w:lang w:val="fr-FR"/>
        </w:rPr>
        <w:t xml:space="preserve"> </w:t>
      </w:r>
      <w:r w:rsidRPr="00AB716E">
        <w:rPr>
          <w:rFonts w:ascii="Times New Roman" w:hAnsi="Times New Roman" w:cs="Times New Roman"/>
          <w:i/>
          <w:lang w:val="fr-FR"/>
        </w:rPr>
        <w:t>(Os prazeres e os dias)</w:t>
      </w:r>
      <w:r w:rsidRPr="00AB716E">
        <w:rPr>
          <w:rFonts w:ascii="Times New Roman" w:hAnsi="Times New Roman" w:cs="Times New Roman"/>
          <w:lang w:val="fr-FR"/>
        </w:rPr>
        <w:t xml:space="preserve">, XXV, 1§: “Mais comme l’alchimiste, qui attribue chacun de ses insuccès à une cause accidentelle et chaque fois différente, loin de soupçonner dans </w:t>
      </w:r>
      <w:r w:rsidRPr="00AB716E">
        <w:rPr>
          <w:rFonts w:ascii="Times New Roman" w:hAnsi="Times New Roman" w:cs="Times New Roman"/>
          <w:i/>
          <w:lang w:val="fr-FR"/>
        </w:rPr>
        <w:t>l’essence même du présent une imperfection incurable</w:t>
      </w:r>
      <w:r w:rsidRPr="00AB716E">
        <w:rPr>
          <w:rFonts w:ascii="Times New Roman" w:hAnsi="Times New Roman" w:cs="Times New Roman"/>
          <w:lang w:val="fr-FR"/>
        </w:rPr>
        <w:t xml:space="preserve">, nous accusons la malignité des circonstances particulières, les charges de telle situation enviée, le mauvais caractère de telle maîtresse désirée, les mauvaises dispositions de notre santé un jour qui aurait dû être un jour de plaisir, le mauvais temps ou les mauvaises hôtelleries pendant un voyage, d’avoir empoisonné notre bonheur.” </w:t>
      </w:r>
      <w:r>
        <w:rPr>
          <w:rFonts w:ascii="Times New Roman" w:hAnsi="Times New Roman" w:cs="Times New Roman"/>
        </w:rPr>
        <w:t xml:space="preserve">[grifo nosso]. </w:t>
      </w:r>
      <w:r w:rsidR="00EA7F12">
        <w:rPr>
          <w:rFonts w:ascii="Times New Roman" w:hAnsi="Times New Roman" w:cs="Times New Roman"/>
        </w:rPr>
        <w:t>“Mas como o alquimista que atribui a cada um dos seus insucessos uma causa acidental e a cada vez diferente, longe de supor na</w:t>
      </w:r>
      <w:r w:rsidR="00EA7F12" w:rsidRPr="00F0698C">
        <w:rPr>
          <w:rFonts w:ascii="Times New Roman" w:hAnsi="Times New Roman" w:cs="Times New Roman"/>
          <w:i/>
        </w:rPr>
        <w:t xml:space="preserve"> uma imperfeição incurável</w:t>
      </w:r>
      <w:r w:rsidR="00F0698C">
        <w:rPr>
          <w:rFonts w:ascii="Times New Roman" w:hAnsi="Times New Roman" w:cs="Times New Roman"/>
          <w:i/>
        </w:rPr>
        <w:t xml:space="preserve"> </w:t>
      </w:r>
      <w:r w:rsidR="00F0698C" w:rsidRPr="00F0698C">
        <w:rPr>
          <w:rFonts w:ascii="Times New Roman" w:hAnsi="Times New Roman" w:cs="Times New Roman"/>
          <w:i/>
        </w:rPr>
        <w:t>própria essência do presente</w:t>
      </w:r>
      <w:r w:rsidR="00EA7F12">
        <w:rPr>
          <w:rFonts w:ascii="Times New Roman" w:hAnsi="Times New Roman" w:cs="Times New Roman"/>
        </w:rPr>
        <w:t>, acusamos a malignidade das circunstâncias particulares, os fardos de tal si</w:t>
      </w:r>
      <w:r w:rsidR="00660650">
        <w:rPr>
          <w:rFonts w:ascii="Times New Roman" w:hAnsi="Times New Roman" w:cs="Times New Roman"/>
        </w:rPr>
        <w:t>tuação invejada, o caráter ruim da amante desejada, as más disposições de nossa saúde em um dia que deveria ser de prazer, o mau tempo ou más hospedarias durante uma viagem, de ter envenenado nossa felicidade.”</w:t>
      </w:r>
    </w:p>
  </w:footnote>
  <w:footnote w:id="9">
    <w:p w14:paraId="2F642715" w14:textId="77777777" w:rsidR="00BF0218" w:rsidRDefault="00BF0218" w:rsidP="00AB716E">
      <w:pPr>
        <w:pStyle w:val="Textodenotaderodap"/>
        <w:jc w:val="both"/>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note-se a composição híbrida – francês e alemão da palavra “</w:t>
      </w:r>
      <w:r>
        <w:rPr>
          <w:rFonts w:ascii="Times New Roman" w:hAnsi="Times New Roman" w:cs="Times New Roman"/>
          <w:i/>
        </w:rPr>
        <w:t>mémoirenfähig</w:t>
      </w:r>
      <w:r>
        <w:rPr>
          <w:rFonts w:ascii="Times New Roman" w:hAnsi="Times New Roman" w:cs="Times New Roman"/>
        </w:rPr>
        <w:t>” que traduzimos por memorável, no sentido de tornar capaz de se lembrar. Quem se lembra? A época, o século XIX.</w:t>
      </w:r>
    </w:p>
  </w:footnote>
  <w:footnote w:id="10">
    <w:p w14:paraId="2B5E785B" w14:textId="5822D67B" w:rsidR="00BF0218" w:rsidRPr="004E70BE" w:rsidRDefault="00BF0218">
      <w:pPr>
        <w:pStyle w:val="Textodenotaderodap"/>
        <w:rPr>
          <w:rFonts w:ascii="Times New Roman" w:hAnsi="Times New Roman" w:cs="Times New Roman"/>
        </w:rPr>
      </w:pPr>
      <w:r w:rsidRPr="004E70BE">
        <w:rPr>
          <w:rStyle w:val="Refdenotaderodap"/>
          <w:rFonts w:ascii="Times New Roman" w:hAnsi="Times New Roman" w:cs="Times New Roman"/>
        </w:rPr>
        <w:footnoteRef/>
      </w:r>
      <w:r w:rsidRPr="004E70BE">
        <w:rPr>
          <w:rFonts w:ascii="Times New Roman" w:hAnsi="Times New Roman" w:cs="Times New Roman"/>
        </w:rPr>
        <w:t xml:space="preserve"> </w:t>
      </w:r>
      <w:r w:rsidR="004E70BE">
        <w:rPr>
          <w:rFonts w:ascii="Times New Roman" w:hAnsi="Times New Roman" w:cs="Times New Roman"/>
        </w:rPr>
        <w:t>N.T.</w:t>
      </w:r>
      <w:r>
        <w:rPr>
          <w:rFonts w:ascii="Times New Roman" w:hAnsi="Times New Roman" w:cs="Times New Roman"/>
        </w:rPr>
        <w:t>:</w:t>
      </w:r>
      <w:r w:rsidR="009F1CFB">
        <w:rPr>
          <w:rFonts w:ascii="Times New Roman" w:hAnsi="Times New Roman" w:cs="Times New Roman"/>
        </w:rPr>
        <w:t xml:space="preserve"> </w:t>
      </w:r>
      <w:r w:rsidR="009F1CFB" w:rsidRPr="004E70BE">
        <w:rPr>
          <w:rFonts w:ascii="Times New Roman" w:hAnsi="Times New Roman" w:cs="Times New Roman"/>
          <w:i/>
        </w:rPr>
        <w:t>Memórias: nos tempo</w:t>
      </w:r>
      <w:r w:rsidR="008D56B2">
        <w:rPr>
          <w:rFonts w:ascii="Times New Roman" w:hAnsi="Times New Roman" w:cs="Times New Roman"/>
          <w:i/>
        </w:rPr>
        <w:t>s</w:t>
      </w:r>
      <w:r w:rsidR="009F1CFB" w:rsidRPr="004E70BE">
        <w:rPr>
          <w:rFonts w:ascii="Times New Roman" w:hAnsi="Times New Roman" w:cs="Times New Roman"/>
          <w:i/>
        </w:rPr>
        <w:t xml:space="preserve"> das tripulações</w:t>
      </w:r>
      <w:r w:rsidR="004E70BE">
        <w:rPr>
          <w:rFonts w:ascii="Times New Roman" w:hAnsi="Times New Roman" w:cs="Times New Roman"/>
        </w:rPr>
        <w:t>.</w:t>
      </w:r>
    </w:p>
  </w:footnote>
  <w:footnote w:id="11">
    <w:p w14:paraId="303C28BF" w14:textId="77777777" w:rsidR="00BF0218" w:rsidRDefault="00BF0218">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Gotha é o título de catálogo genealógico da aristocracia europeia.</w:t>
      </w:r>
    </w:p>
  </w:footnote>
  <w:footnote w:id="12">
    <w:p w14:paraId="0EF3F23E" w14:textId="77777777" w:rsidR="00BF0218" w:rsidRDefault="00BF0218">
      <w:pPr>
        <w:pStyle w:val="Textodenotaderodap"/>
        <w:jc w:val="both"/>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w:t>
      </w:r>
      <w:r>
        <w:rPr>
          <w:rFonts w:ascii="Times New Roman" w:hAnsi="Times New Roman" w:cs="Times New Roman"/>
          <w:i/>
        </w:rPr>
        <w:t>L'Histoire de Gil Blas de Santillane</w:t>
      </w:r>
      <w:r>
        <w:rPr>
          <w:rFonts w:ascii="Times New Roman" w:hAnsi="Times New Roman" w:cs="Times New Roman"/>
        </w:rPr>
        <w:t xml:space="preserve"> é o título completo da autobiografia ficcional (1715-1747) citada por Benjamin.</w:t>
      </w:r>
    </w:p>
  </w:footnote>
  <w:footnote w:id="13">
    <w:p w14:paraId="3FA0F99C" w14:textId="77777777" w:rsidR="00BF0218" w:rsidRDefault="00BF0218">
      <w:pPr>
        <w:pStyle w:val="Textodenotaderodap"/>
        <w:jc w:val="both"/>
      </w:pPr>
      <w:r>
        <w:rPr>
          <w:rStyle w:val="Caracteresdenotaderodap"/>
        </w:rPr>
        <w:footnoteRef/>
      </w:r>
      <w:r w:rsidRPr="004B64DC">
        <w:rPr>
          <w:rStyle w:val="Caracteresdenotaderodap"/>
          <w:lang w:val="en-US"/>
        </w:rPr>
        <w:tab/>
      </w:r>
      <w:r w:rsidRPr="004B64DC">
        <w:rPr>
          <w:rStyle w:val="Caracteresdenotaderodap"/>
          <w:lang w:val="en-US"/>
        </w:rPr>
        <w:tab/>
      </w:r>
      <w:r w:rsidRPr="004B64DC">
        <w:rPr>
          <w:rStyle w:val="Caracteresdenotaderodap"/>
          <w:lang w:val="en-US"/>
        </w:rPr>
        <w:tab/>
      </w:r>
      <w:r w:rsidRPr="004B64DC">
        <w:rPr>
          <w:rStyle w:val="Caracteresdenotaderodap"/>
          <w:lang w:val="en-US"/>
        </w:rPr>
        <w:tab/>
      </w:r>
      <w:r w:rsidRPr="004B64DC">
        <w:rPr>
          <w:rStyle w:val="Caracteresdenotaderodap"/>
          <w:lang w:val="en-US"/>
        </w:rPr>
        <w:tab/>
      </w:r>
      <w:r w:rsidRPr="004B64DC">
        <w:rPr>
          <w:rStyle w:val="Caracteresdenotaderodap"/>
          <w:lang w:val="en-US"/>
        </w:rPr>
        <w:tab/>
      </w:r>
      <w:r w:rsidRPr="004B64DC">
        <w:rPr>
          <w:rStyle w:val="Caracteresdenotaderodap"/>
          <w:lang w:val="en-US"/>
        </w:rPr>
        <w:tab/>
      </w:r>
      <w:r w:rsidRPr="004B64DC">
        <w:rPr>
          <w:rStyle w:val="Caracteresdenotaderodap"/>
          <w:lang w:val="en-US"/>
        </w:rPr>
        <w:tab/>
      </w:r>
      <w:r w:rsidRPr="004B64DC">
        <w:rPr>
          <w:rStyle w:val="Caracteresdenotaderodap"/>
          <w:lang w:val="en-US"/>
        </w:rPr>
        <w:tab/>
      </w:r>
      <w:r w:rsidRPr="004B64DC">
        <w:rPr>
          <w:rStyle w:val="Caracteresdenotaderodap"/>
          <w:lang w:val="en-US"/>
        </w:rPr>
        <w:tab/>
      </w:r>
      <w:r w:rsidRPr="004B64DC">
        <w:rPr>
          <w:rStyle w:val="FootnoteCharacters"/>
          <w:rFonts w:ascii="Times New Roman" w:hAnsi="Times New Roman" w:cs="Times New Roman"/>
          <w:lang w:val="en-US"/>
        </w:rPr>
        <w:tab/>
      </w:r>
      <w:r>
        <w:rPr>
          <w:rFonts w:ascii="Times New Roman" w:hAnsi="Times New Roman" w:cs="Times New Roman"/>
          <w:lang w:val="en-US"/>
        </w:rPr>
        <w:t xml:space="preserve"> N.T.: No original, </w:t>
      </w:r>
      <w:r>
        <w:rPr>
          <w:rFonts w:ascii="Times New Roman" w:hAnsi="Times New Roman" w:cs="Times New Roman"/>
          <w:i/>
          <w:lang w:val="en-US"/>
        </w:rPr>
        <w:t xml:space="preserve">Rotwelsch. </w:t>
      </w:r>
      <w:r>
        <w:rPr>
          <w:rFonts w:ascii="Times New Roman" w:hAnsi="Times New Roman" w:cs="Times New Roman"/>
        </w:rPr>
        <w:t>Trata-se de uma espécie de dialeto que mistura alemão e romani, levada a Alemanha por migrantes.</w:t>
      </w:r>
    </w:p>
  </w:footnote>
  <w:footnote w:id="14">
    <w:p w14:paraId="1D949B48" w14:textId="77777777" w:rsidR="00BF0218" w:rsidRDefault="00BF0218">
      <w:pPr>
        <w:pStyle w:val="Textodenotaderodap"/>
        <w:jc w:val="both"/>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O </w:t>
      </w:r>
      <w:r>
        <w:rPr>
          <w:rFonts w:ascii="Times New Roman" w:hAnsi="Times New Roman" w:cs="Times New Roman"/>
          <w:i/>
        </w:rPr>
        <w:t>esprit d’Oriane</w:t>
      </w:r>
      <w:r>
        <w:rPr>
          <w:rFonts w:ascii="Times New Roman" w:hAnsi="Times New Roman" w:cs="Times New Roman"/>
        </w:rPr>
        <w:t xml:space="preserve"> (PROUST, M. </w:t>
      </w:r>
      <w:r>
        <w:rPr>
          <w:rFonts w:ascii="Times New Roman" w:hAnsi="Times New Roman" w:cs="Times New Roman"/>
          <w:i/>
        </w:rPr>
        <w:t>Le Côté de Guermantes</w:t>
      </w:r>
      <w:r>
        <w:rPr>
          <w:rFonts w:ascii="Times New Roman" w:hAnsi="Times New Roman" w:cs="Times New Roman"/>
        </w:rPr>
        <w:t>, p. 438.) é descrito como o principal atrativo do Salão dos Guermantes.</w:t>
      </w:r>
    </w:p>
  </w:footnote>
  <w:footnote w:id="15">
    <w:p w14:paraId="018995B6" w14:textId="38A9ED25" w:rsidR="00BF0218" w:rsidRPr="00826982" w:rsidRDefault="00BF0218">
      <w:pPr>
        <w:pStyle w:val="Textodenotaderodap"/>
        <w:rPr>
          <w:rFonts w:ascii="Times New Roman" w:hAnsi="Times New Roman" w:cs="Times New Roman"/>
        </w:rPr>
      </w:pPr>
      <w:r w:rsidRPr="00826982">
        <w:rPr>
          <w:rStyle w:val="Refdenotaderodap"/>
          <w:rFonts w:ascii="Times New Roman" w:hAnsi="Times New Roman" w:cs="Times New Roman"/>
        </w:rPr>
        <w:footnoteRef/>
      </w:r>
      <w:r w:rsidRPr="00826982">
        <w:rPr>
          <w:rFonts w:ascii="Times New Roman" w:hAnsi="Times New Roman" w:cs="Times New Roman"/>
        </w:rPr>
        <w:t xml:space="preserve"> </w:t>
      </w:r>
      <w:r>
        <w:rPr>
          <w:rFonts w:ascii="Times New Roman" w:hAnsi="Times New Roman" w:cs="Times New Roman"/>
        </w:rPr>
        <w:t xml:space="preserve">N.T.: </w:t>
      </w:r>
      <w:r w:rsidRPr="00064A06">
        <w:rPr>
          <w:rFonts w:ascii="Times New Roman" w:hAnsi="Times New Roman" w:cs="Times New Roman"/>
        </w:rPr>
        <w:t xml:space="preserve">No original: </w:t>
      </w:r>
      <w:r w:rsidRPr="00826982">
        <w:rPr>
          <w:rFonts w:ascii="Times New Roman" w:hAnsi="Times New Roman" w:cs="Times New Roman"/>
          <w:i/>
        </w:rPr>
        <w:t>Satz</w:t>
      </w:r>
      <w:r w:rsidRPr="00064A06">
        <w:rPr>
          <w:rFonts w:ascii="Times New Roman" w:hAnsi="Times New Roman" w:cs="Times New Roman"/>
        </w:rPr>
        <w:t>, que além de pulo, significa frase, sentença.</w:t>
      </w:r>
    </w:p>
  </w:footnote>
  <w:footnote w:id="16">
    <w:p w14:paraId="6915E92D" w14:textId="77777777" w:rsidR="00BF0218" w:rsidRPr="00C24CC5" w:rsidRDefault="00BF0218">
      <w:pPr>
        <w:pStyle w:val="Textodenotaderodap"/>
        <w:jc w:val="both"/>
        <w:rPr>
          <w:rFonts w:ascii="Times New Roman" w:hAnsi="Times New Roman" w:cs="Times New Roman"/>
        </w:rPr>
      </w:pPr>
      <w:r w:rsidRPr="00C24CC5">
        <w:rPr>
          <w:rStyle w:val="Caracteresdenotaderodap"/>
          <w:rFonts w:ascii="Times New Roman" w:hAnsi="Times New Roman" w:cs="Times New Roman"/>
        </w:rPr>
        <w:footnoteRef/>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982278">
        <w:rPr>
          <w:rStyle w:val="FootnoteCharacters"/>
          <w:rFonts w:ascii="Times New Roman" w:hAnsi="Times New Roman" w:cs="Times New Roman"/>
        </w:rPr>
        <w:tab/>
      </w:r>
      <w:r w:rsidRPr="00982278">
        <w:rPr>
          <w:rFonts w:ascii="Times New Roman" w:hAnsi="Times New Roman" w:cs="Times New Roman"/>
        </w:rPr>
        <w:t xml:space="preserve"> N.T.: No original, </w:t>
      </w:r>
      <w:r w:rsidRPr="00982278">
        <w:rPr>
          <w:rFonts w:ascii="Times New Roman" w:hAnsi="Times New Roman" w:cs="Times New Roman"/>
          <w:i/>
        </w:rPr>
        <w:t>Stundenbuch</w:t>
      </w:r>
      <w:r w:rsidRPr="00982278">
        <w:rPr>
          <w:rFonts w:ascii="Times New Roman" w:hAnsi="Times New Roman" w:cs="Times New Roman"/>
        </w:rPr>
        <w:t>, que significa missal ou livro de orações.</w:t>
      </w:r>
    </w:p>
  </w:footnote>
  <w:footnote w:id="17">
    <w:p w14:paraId="089F6341" w14:textId="2277F0B4" w:rsidR="00BF0218" w:rsidRPr="00982278" w:rsidRDefault="00BF0218">
      <w:pPr>
        <w:pStyle w:val="Textodenotaderodap"/>
        <w:jc w:val="both"/>
        <w:rPr>
          <w:rFonts w:ascii="Times New Roman" w:hAnsi="Times New Roman" w:cs="Times New Roman"/>
        </w:rPr>
      </w:pPr>
      <w:r w:rsidRPr="00C24CC5">
        <w:rPr>
          <w:rStyle w:val="Caracteresdenotaderodap"/>
          <w:rFonts w:ascii="Times New Roman" w:hAnsi="Times New Roman" w:cs="Times New Roman"/>
        </w:rPr>
        <w:footnoteRef/>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982278">
        <w:rPr>
          <w:rStyle w:val="FootnoteCharacters"/>
          <w:rFonts w:ascii="Times New Roman" w:hAnsi="Times New Roman" w:cs="Times New Roman"/>
        </w:rPr>
        <w:tab/>
      </w:r>
      <w:r w:rsidRPr="00982278">
        <w:rPr>
          <w:rFonts w:ascii="Times New Roman" w:hAnsi="Times New Roman" w:cs="Times New Roman"/>
        </w:rPr>
        <w:t xml:space="preserve"> N.T.: Termos utilizados no original, relativos </w:t>
      </w:r>
      <w:r w:rsidR="002E140E" w:rsidRPr="00982278">
        <w:rPr>
          <w:rFonts w:ascii="Times New Roman" w:hAnsi="Times New Roman" w:cs="Times New Roman"/>
        </w:rPr>
        <w:t>à</w:t>
      </w:r>
      <w:r w:rsidRPr="00982278">
        <w:rPr>
          <w:rFonts w:ascii="Times New Roman" w:hAnsi="Times New Roman" w:cs="Times New Roman"/>
        </w:rPr>
        <w:t xml:space="preserve"> realização de tarefas de atendimento em hotéis, sendo a função de ambos, do </w:t>
      </w:r>
      <w:r w:rsidRPr="00982278">
        <w:rPr>
          <w:rFonts w:ascii="Times New Roman" w:hAnsi="Times New Roman" w:cs="Times New Roman"/>
          <w:i/>
        </w:rPr>
        <w:t xml:space="preserve">groom </w:t>
      </w:r>
      <w:r w:rsidRPr="00982278">
        <w:rPr>
          <w:rFonts w:ascii="Times New Roman" w:hAnsi="Times New Roman" w:cs="Times New Roman"/>
        </w:rPr>
        <w:t xml:space="preserve">e do </w:t>
      </w:r>
      <w:r w:rsidRPr="00982278">
        <w:rPr>
          <w:rFonts w:ascii="Times New Roman" w:hAnsi="Times New Roman" w:cs="Times New Roman"/>
          <w:i/>
        </w:rPr>
        <w:t>chasseur</w:t>
      </w:r>
      <w:r w:rsidRPr="00982278">
        <w:rPr>
          <w:rFonts w:ascii="Times New Roman" w:hAnsi="Times New Roman" w:cs="Times New Roman"/>
        </w:rPr>
        <w:t xml:space="preserve">, abrir portas aos hóspedes e realizar pequenas compras.   </w:t>
      </w:r>
    </w:p>
  </w:footnote>
  <w:footnote w:id="18">
    <w:p w14:paraId="72627578" w14:textId="7122C29B" w:rsidR="00BF0218" w:rsidRPr="00982278" w:rsidRDefault="00BF0218">
      <w:pPr>
        <w:pStyle w:val="Textodenotaderodap"/>
        <w:rPr>
          <w:rFonts w:ascii="Times New Roman" w:hAnsi="Times New Roman" w:cs="Times New Roman"/>
        </w:rPr>
      </w:pPr>
      <w:r w:rsidRPr="00982278">
        <w:rPr>
          <w:rStyle w:val="Refdenotaderodap"/>
          <w:rFonts w:ascii="Times New Roman" w:hAnsi="Times New Roman" w:cs="Times New Roman"/>
        </w:rPr>
        <w:footnoteRef/>
      </w:r>
      <w:r w:rsidRPr="00982278">
        <w:rPr>
          <w:rFonts w:ascii="Times New Roman" w:hAnsi="Times New Roman" w:cs="Times New Roman"/>
        </w:rPr>
        <w:t xml:space="preserve"> </w:t>
      </w:r>
      <w:r w:rsidR="002E140E" w:rsidRPr="00982278">
        <w:rPr>
          <w:rFonts w:ascii="Times New Roman" w:hAnsi="Times New Roman" w:cs="Times New Roman"/>
        </w:rPr>
        <w:t xml:space="preserve"> </w:t>
      </w:r>
      <w:r w:rsidR="00982278">
        <w:rPr>
          <w:rFonts w:ascii="Times New Roman" w:hAnsi="Times New Roman" w:cs="Times New Roman"/>
        </w:rPr>
        <w:t xml:space="preserve">N.T.: </w:t>
      </w:r>
      <w:r w:rsidR="002E140E" w:rsidRPr="00982278">
        <w:rPr>
          <w:rFonts w:ascii="Times New Roman" w:hAnsi="Times New Roman" w:cs="Times New Roman"/>
        </w:rPr>
        <w:t>“ver” e “desejar imitar”</w:t>
      </w:r>
    </w:p>
  </w:footnote>
  <w:footnote w:id="19">
    <w:p w14:paraId="65AF6A69" w14:textId="71800B45" w:rsidR="00BF0218" w:rsidRPr="00982278" w:rsidRDefault="00BF0218">
      <w:pPr>
        <w:pStyle w:val="Textodenotaderodap"/>
        <w:rPr>
          <w:rFonts w:ascii="Times New Roman" w:hAnsi="Times New Roman" w:cs="Times New Roman"/>
        </w:rPr>
      </w:pPr>
      <w:r w:rsidRPr="00C24CC5">
        <w:rPr>
          <w:rStyle w:val="Caracteresdenotaderodap"/>
          <w:rFonts w:ascii="Times New Roman" w:hAnsi="Times New Roman" w:cs="Times New Roman"/>
        </w:rPr>
        <w:footnoteRef/>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C24CC5">
        <w:rPr>
          <w:rStyle w:val="Caracteresdenotaderodap"/>
          <w:rFonts w:ascii="Times New Roman" w:hAnsi="Times New Roman" w:cs="Times New Roman"/>
        </w:rPr>
        <w:tab/>
      </w:r>
      <w:r w:rsidRPr="00982278">
        <w:rPr>
          <w:rStyle w:val="FootnoteCharacters"/>
          <w:rFonts w:ascii="Times New Roman" w:hAnsi="Times New Roman" w:cs="Times New Roman"/>
        </w:rPr>
        <w:tab/>
      </w:r>
      <w:r w:rsidRPr="00982278">
        <w:rPr>
          <w:rFonts w:ascii="Times New Roman" w:hAnsi="Times New Roman" w:cs="Times New Roman"/>
        </w:rPr>
        <w:t xml:space="preserve"> N.T.:</w:t>
      </w:r>
      <w:r w:rsidR="002E140E" w:rsidRPr="00982278">
        <w:rPr>
          <w:rFonts w:ascii="Times New Roman" w:hAnsi="Times New Roman" w:cs="Times New Roman"/>
        </w:rPr>
        <w:t xml:space="preserve">Um poeta persa em um alojamento do </w:t>
      </w:r>
      <w:r w:rsidR="00982278">
        <w:rPr>
          <w:rFonts w:ascii="Times New Roman" w:hAnsi="Times New Roman" w:cs="Times New Roman"/>
        </w:rPr>
        <w:t>porteiro.</w:t>
      </w:r>
      <w:r w:rsidR="002E140E" w:rsidRPr="00982278" w:rsidDel="002E140E">
        <w:rPr>
          <w:rFonts w:ascii="Times New Roman" w:hAnsi="Times New Roman" w:cs="Times New Roman"/>
        </w:rPr>
        <w:t xml:space="preserve"> </w:t>
      </w:r>
    </w:p>
  </w:footnote>
  <w:footnote w:id="20">
    <w:p w14:paraId="3680A27F" w14:textId="2D069B49" w:rsidR="00BF0218" w:rsidRPr="00982278" w:rsidRDefault="00BF0218">
      <w:pPr>
        <w:pStyle w:val="Textodenotaderodap"/>
        <w:rPr>
          <w:rFonts w:ascii="Times New Roman" w:hAnsi="Times New Roman" w:cs="Times New Roman"/>
        </w:rPr>
      </w:pPr>
      <w:r w:rsidRPr="00982278">
        <w:rPr>
          <w:rStyle w:val="Refdenotaderodap"/>
          <w:rFonts w:ascii="Times New Roman" w:hAnsi="Times New Roman" w:cs="Times New Roman"/>
        </w:rPr>
        <w:footnoteRef/>
      </w:r>
      <w:r w:rsidRPr="00982278">
        <w:rPr>
          <w:rFonts w:ascii="Times New Roman" w:hAnsi="Times New Roman" w:cs="Times New Roman"/>
        </w:rPr>
        <w:t xml:space="preserve"> </w:t>
      </w:r>
      <w:r w:rsidR="00982278">
        <w:rPr>
          <w:rFonts w:ascii="Times New Roman" w:hAnsi="Times New Roman" w:cs="Times New Roman"/>
        </w:rPr>
        <w:t>N.T.:</w:t>
      </w:r>
      <w:r w:rsidR="00BB2847">
        <w:rPr>
          <w:rFonts w:ascii="Times New Roman" w:hAnsi="Times New Roman" w:cs="Times New Roman"/>
        </w:rPr>
        <w:t xml:space="preserve"> “um tema da eternidade”; “um tema do tempo”</w:t>
      </w:r>
      <w:r w:rsidR="00982278">
        <w:rPr>
          <w:rFonts w:ascii="Times New Roman" w:hAnsi="Times New Roman" w:cs="Times New Roman"/>
        </w:rPr>
        <w:t>.</w:t>
      </w:r>
    </w:p>
  </w:footnote>
  <w:footnote w:id="21">
    <w:p w14:paraId="060195F5" w14:textId="5CB4CC63" w:rsidR="00BF0218" w:rsidRPr="00C959F2" w:rsidRDefault="00BF0218">
      <w:pPr>
        <w:pStyle w:val="Textodenotaderodap"/>
        <w:rPr>
          <w:rFonts w:ascii="Times New Roman" w:hAnsi="Times New Roman" w:cs="Times New Roman"/>
        </w:rPr>
      </w:pPr>
      <w:r w:rsidRPr="00C959F2">
        <w:rPr>
          <w:rStyle w:val="Refdenotaderodap"/>
          <w:rFonts w:ascii="Times New Roman" w:hAnsi="Times New Roman" w:cs="Times New Roman"/>
        </w:rPr>
        <w:footnoteRef/>
      </w:r>
      <w:r w:rsidRPr="00C959F2">
        <w:rPr>
          <w:rFonts w:ascii="Times New Roman" w:hAnsi="Times New Roman" w:cs="Times New Roman"/>
        </w:rPr>
        <w:t xml:space="preserve"> </w:t>
      </w:r>
      <w:r w:rsidR="00BB2847">
        <w:rPr>
          <w:rFonts w:ascii="Times New Roman" w:hAnsi="Times New Roman" w:cs="Times New Roman"/>
        </w:rPr>
        <w:t xml:space="preserve"> </w:t>
      </w:r>
      <w:r w:rsidR="00C959F2">
        <w:rPr>
          <w:rFonts w:ascii="Times New Roman" w:hAnsi="Times New Roman" w:cs="Times New Roman"/>
        </w:rPr>
        <w:t xml:space="preserve">N.T.: </w:t>
      </w:r>
      <w:r w:rsidR="00BB2847">
        <w:rPr>
          <w:rFonts w:ascii="Times New Roman" w:hAnsi="Times New Roman" w:cs="Times New Roman"/>
        </w:rPr>
        <w:t>Ah! Como o mundo é grande na claridade das lâmpadas! Como o mundo é pequeno aos olhos da lembrança.</w:t>
      </w:r>
    </w:p>
  </w:footnote>
  <w:footnote w:id="22">
    <w:p w14:paraId="7BB8933A" w14:textId="3DF4C71F" w:rsidR="00BF0218" w:rsidRPr="00C959F2" w:rsidRDefault="00BF0218">
      <w:pPr>
        <w:pStyle w:val="Textodenotaderodap"/>
        <w:rPr>
          <w:rFonts w:ascii="Times New Roman" w:hAnsi="Times New Roman" w:cs="Times New Roman"/>
        </w:rPr>
      </w:pPr>
      <w:r w:rsidRPr="00C959F2">
        <w:rPr>
          <w:rStyle w:val="Refdenotaderodap"/>
          <w:rFonts w:ascii="Times New Roman" w:hAnsi="Times New Roman" w:cs="Times New Roman"/>
        </w:rPr>
        <w:footnoteRef/>
      </w:r>
      <w:r w:rsidRPr="00C959F2">
        <w:rPr>
          <w:rFonts w:ascii="Times New Roman" w:hAnsi="Times New Roman" w:cs="Times New Roman"/>
        </w:rPr>
        <w:t xml:space="preserve"> </w:t>
      </w:r>
      <w:r w:rsidR="00C959F2">
        <w:rPr>
          <w:rFonts w:ascii="Times New Roman" w:hAnsi="Times New Roman" w:cs="Times New Roman"/>
        </w:rPr>
        <w:t xml:space="preserve">N.T.: </w:t>
      </w:r>
      <w:r w:rsidRPr="00C959F2">
        <w:rPr>
          <w:rFonts w:ascii="Times New Roman" w:hAnsi="Times New Roman" w:cs="Times New Roman"/>
          <w:i/>
        </w:rPr>
        <w:t>Maelstrom</w:t>
      </w:r>
      <w:r w:rsidRPr="00EE51D1">
        <w:rPr>
          <w:rFonts w:ascii="Times New Roman" w:hAnsi="Times New Roman" w:cs="Times New Roman"/>
        </w:rPr>
        <w:t xml:space="preserve"> é o nome próprio de um tipo de corrente muito forte nos países escandinavos. </w:t>
      </w:r>
    </w:p>
  </w:footnote>
  <w:footnote w:id="23">
    <w:p w14:paraId="15922805" w14:textId="77777777" w:rsidR="00BF0218" w:rsidRDefault="00BF0218">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Trata-se do escritor francês Charles Péguy.</w:t>
      </w:r>
    </w:p>
  </w:footnote>
  <w:footnote w:id="24">
    <w:p w14:paraId="3D50AF53" w14:textId="5562F0B9" w:rsidR="00F61946" w:rsidRPr="00C959F2" w:rsidRDefault="00F61946">
      <w:pPr>
        <w:pStyle w:val="Textodenotaderodap"/>
        <w:rPr>
          <w:rFonts w:ascii="Times New Roman" w:hAnsi="Times New Roman" w:cs="Times New Roman"/>
        </w:rPr>
      </w:pPr>
      <w:r w:rsidRPr="00C959F2">
        <w:rPr>
          <w:rStyle w:val="Refdenotaderodap"/>
          <w:rFonts w:ascii="Times New Roman" w:hAnsi="Times New Roman" w:cs="Times New Roman"/>
        </w:rPr>
        <w:footnoteRef/>
      </w:r>
      <w:r w:rsidRPr="00C959F2">
        <w:rPr>
          <w:rFonts w:ascii="Times New Roman" w:hAnsi="Times New Roman" w:cs="Times New Roman"/>
        </w:rPr>
        <w:t xml:space="preserve"> </w:t>
      </w:r>
      <w:r w:rsidR="00DE1BC1">
        <w:rPr>
          <w:rFonts w:ascii="Times New Roman" w:hAnsi="Times New Roman" w:cs="Times New Roman"/>
        </w:rPr>
        <w:t xml:space="preserve"> </w:t>
      </w:r>
      <w:bookmarkStart w:id="3" w:name="_Hlk6688963"/>
      <w:r w:rsidR="00C959F2">
        <w:rPr>
          <w:rFonts w:ascii="Times New Roman" w:hAnsi="Times New Roman" w:cs="Times New Roman"/>
        </w:rPr>
        <w:t xml:space="preserve">N.T.: </w:t>
      </w:r>
      <w:bookmarkEnd w:id="3"/>
      <w:r w:rsidR="00DE1BC1">
        <w:rPr>
          <w:rFonts w:ascii="Times New Roman" w:hAnsi="Times New Roman" w:cs="Times New Roman"/>
        </w:rPr>
        <w:t>a propósito de Baudelaire</w:t>
      </w:r>
    </w:p>
  </w:footnote>
  <w:footnote w:id="25">
    <w:p w14:paraId="0ECE17A0" w14:textId="7EE7FA49" w:rsidR="00F61946" w:rsidRPr="00C959F2" w:rsidRDefault="00F61946">
      <w:pPr>
        <w:pStyle w:val="Textodenotaderodap"/>
        <w:rPr>
          <w:rFonts w:ascii="Times New Roman" w:hAnsi="Times New Roman" w:cs="Times New Roman"/>
        </w:rPr>
      </w:pPr>
      <w:r w:rsidRPr="00C959F2">
        <w:rPr>
          <w:rStyle w:val="Refdenotaderodap"/>
          <w:rFonts w:ascii="Times New Roman" w:hAnsi="Times New Roman" w:cs="Times New Roman"/>
        </w:rPr>
        <w:footnoteRef/>
      </w:r>
      <w:r w:rsidRPr="00C959F2">
        <w:rPr>
          <w:rFonts w:ascii="Times New Roman" w:hAnsi="Times New Roman" w:cs="Times New Roman"/>
        </w:rPr>
        <w:t xml:space="preserve"> </w:t>
      </w:r>
      <w:r w:rsidR="00DE1BC1">
        <w:rPr>
          <w:rFonts w:ascii="Times New Roman" w:hAnsi="Times New Roman" w:cs="Times New Roman"/>
        </w:rPr>
        <w:t xml:space="preserve"> </w:t>
      </w:r>
      <w:r w:rsidR="00C959F2" w:rsidRPr="00C959F2">
        <w:rPr>
          <w:rFonts w:ascii="Times New Roman" w:hAnsi="Times New Roman" w:cs="Times New Roman"/>
        </w:rPr>
        <w:t xml:space="preserve">N.T.: </w:t>
      </w:r>
      <w:r w:rsidR="00DE1BC1">
        <w:rPr>
          <w:rFonts w:ascii="Times New Roman" w:hAnsi="Times New Roman" w:cs="Times New Roman"/>
        </w:rPr>
        <w:t>“seja que”</w:t>
      </w:r>
    </w:p>
  </w:footnote>
  <w:footnote w:id="26">
    <w:p w14:paraId="68F709B4" w14:textId="2479B10A" w:rsidR="00F61946" w:rsidRPr="00C959F2" w:rsidRDefault="00F61946">
      <w:pPr>
        <w:pStyle w:val="Textodenotaderodap"/>
        <w:rPr>
          <w:rFonts w:ascii="Times New Roman" w:hAnsi="Times New Roman" w:cs="Times New Roman"/>
        </w:rPr>
      </w:pPr>
      <w:r w:rsidRPr="00C959F2">
        <w:rPr>
          <w:rStyle w:val="Refdenotaderodap"/>
          <w:rFonts w:ascii="Times New Roman" w:hAnsi="Times New Roman" w:cs="Times New Roman"/>
        </w:rPr>
        <w:footnoteRef/>
      </w:r>
      <w:r w:rsidRPr="00C959F2">
        <w:rPr>
          <w:rFonts w:ascii="Times New Roman" w:hAnsi="Times New Roman" w:cs="Times New Roman"/>
        </w:rPr>
        <w:t xml:space="preserve"> </w:t>
      </w:r>
      <w:r w:rsidR="00DE1BC1">
        <w:rPr>
          <w:rFonts w:ascii="Times New Roman" w:hAnsi="Times New Roman" w:cs="Times New Roman"/>
        </w:rPr>
        <w:t xml:space="preserve"> </w:t>
      </w:r>
      <w:r w:rsidR="00C959F2" w:rsidRPr="00C959F2">
        <w:rPr>
          <w:rFonts w:ascii="Times New Roman" w:hAnsi="Times New Roman" w:cs="Times New Roman"/>
        </w:rPr>
        <w:t xml:space="preserve">N.T.: </w:t>
      </w:r>
      <w:r w:rsidR="00DE1BC1">
        <w:rPr>
          <w:rFonts w:ascii="Times New Roman" w:hAnsi="Times New Roman" w:cs="Times New Roman"/>
        </w:rPr>
        <w:t>“sereias interiores”</w:t>
      </w:r>
    </w:p>
  </w:footnote>
  <w:footnote w:id="27">
    <w:p w14:paraId="6E242F49" w14:textId="3BD87115" w:rsidR="00F61946" w:rsidRPr="00C959F2" w:rsidRDefault="00F61946">
      <w:pPr>
        <w:pStyle w:val="Textodenotaderodap"/>
        <w:rPr>
          <w:rFonts w:ascii="Times New Roman" w:hAnsi="Times New Roman" w:cs="Times New Roman"/>
        </w:rPr>
      </w:pPr>
      <w:r w:rsidRPr="00C959F2">
        <w:rPr>
          <w:rStyle w:val="Refdenotaderodap"/>
          <w:rFonts w:ascii="Times New Roman" w:hAnsi="Times New Roman" w:cs="Times New Roman"/>
        </w:rPr>
        <w:footnoteRef/>
      </w:r>
      <w:r w:rsidRPr="00C959F2">
        <w:rPr>
          <w:rFonts w:ascii="Times New Roman" w:hAnsi="Times New Roman" w:cs="Times New Roman"/>
        </w:rPr>
        <w:t xml:space="preserve"> </w:t>
      </w:r>
      <w:r w:rsidR="00DE1BC1">
        <w:rPr>
          <w:rFonts w:ascii="Times New Roman" w:hAnsi="Times New Roman" w:cs="Times New Roman"/>
        </w:rPr>
        <w:t xml:space="preserve"> </w:t>
      </w:r>
      <w:r w:rsidR="00C959F2" w:rsidRPr="00C959F2">
        <w:rPr>
          <w:rFonts w:ascii="Times New Roman" w:hAnsi="Times New Roman" w:cs="Times New Roman"/>
        </w:rPr>
        <w:t xml:space="preserve">N.T.: </w:t>
      </w:r>
      <w:r w:rsidR="00DE1BC1">
        <w:rPr>
          <w:rFonts w:ascii="Times New Roman" w:hAnsi="Times New Roman" w:cs="Times New Roman"/>
        </w:rPr>
        <w:t>“</w:t>
      </w:r>
      <w:r w:rsidR="00C959F2">
        <w:rPr>
          <w:rFonts w:ascii="Times New Roman" w:hAnsi="Times New Roman" w:cs="Times New Roman"/>
        </w:rPr>
        <w:t>morto de cansaço</w:t>
      </w:r>
      <w:r w:rsidR="00DE1BC1">
        <w:rPr>
          <w:rFonts w:ascii="Times New Roman" w:hAnsi="Times New Roman" w:cs="Times New Roman"/>
        </w:rPr>
        <w:t>”</w:t>
      </w:r>
    </w:p>
  </w:footnote>
  <w:footnote w:id="28">
    <w:p w14:paraId="53881B0A" w14:textId="089137D4" w:rsidR="00F61946" w:rsidRPr="00C959F2" w:rsidRDefault="00F61946">
      <w:pPr>
        <w:pStyle w:val="Textodenotaderodap"/>
        <w:rPr>
          <w:rFonts w:ascii="Times New Roman" w:hAnsi="Times New Roman" w:cs="Times New Roman"/>
        </w:rPr>
      </w:pPr>
      <w:r w:rsidRPr="00C959F2">
        <w:rPr>
          <w:rStyle w:val="Refdenotaderodap"/>
          <w:rFonts w:ascii="Times New Roman" w:hAnsi="Times New Roman" w:cs="Times New Roman"/>
        </w:rPr>
        <w:footnoteRef/>
      </w:r>
      <w:r>
        <w:rPr>
          <w:rFonts w:ascii="Times New Roman" w:hAnsi="Times New Roman" w:cs="Times New Roman"/>
        </w:rPr>
        <w:t xml:space="preserve"> </w:t>
      </w:r>
      <w:r w:rsidR="00DE1BC1">
        <w:rPr>
          <w:rFonts w:ascii="Times New Roman" w:hAnsi="Times New Roman" w:cs="Times New Roman"/>
        </w:rPr>
        <w:t xml:space="preserve"> </w:t>
      </w:r>
      <w:r w:rsidR="00C959F2" w:rsidRPr="00C959F2">
        <w:rPr>
          <w:rFonts w:ascii="Times New Roman" w:hAnsi="Times New Roman" w:cs="Times New Roman"/>
        </w:rPr>
        <w:t xml:space="preserve">N.T.: </w:t>
      </w:r>
      <w:r w:rsidR="00DE1BC1">
        <w:rPr>
          <w:rFonts w:ascii="Times New Roman" w:hAnsi="Times New Roman" w:cs="Times New Roman"/>
        </w:rPr>
        <w:t>“nova realidade”</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a CMDW">
    <w15:presenceInfo w15:providerId="Windows Live" w15:userId="41b2a2db55db05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D0"/>
    <w:rsid w:val="00007200"/>
    <w:rsid w:val="000346D5"/>
    <w:rsid w:val="00064A06"/>
    <w:rsid w:val="00087021"/>
    <w:rsid w:val="000F6F6E"/>
    <w:rsid w:val="00136D53"/>
    <w:rsid w:val="00156B27"/>
    <w:rsid w:val="00172933"/>
    <w:rsid w:val="001859C4"/>
    <w:rsid w:val="001C499A"/>
    <w:rsid w:val="001D1A32"/>
    <w:rsid w:val="0020417B"/>
    <w:rsid w:val="00215C5A"/>
    <w:rsid w:val="00246272"/>
    <w:rsid w:val="00260946"/>
    <w:rsid w:val="002709C3"/>
    <w:rsid w:val="002843AB"/>
    <w:rsid w:val="002B10F3"/>
    <w:rsid w:val="002B4712"/>
    <w:rsid w:val="002B54BD"/>
    <w:rsid w:val="002B6D19"/>
    <w:rsid w:val="002D5261"/>
    <w:rsid w:val="002E140E"/>
    <w:rsid w:val="00310A10"/>
    <w:rsid w:val="003275D2"/>
    <w:rsid w:val="0034176A"/>
    <w:rsid w:val="003A5515"/>
    <w:rsid w:val="003D17A6"/>
    <w:rsid w:val="00403ED0"/>
    <w:rsid w:val="004455D2"/>
    <w:rsid w:val="00472D8E"/>
    <w:rsid w:val="004A4708"/>
    <w:rsid w:val="004B64DC"/>
    <w:rsid w:val="004E70BE"/>
    <w:rsid w:val="004F6B20"/>
    <w:rsid w:val="005262C9"/>
    <w:rsid w:val="00592652"/>
    <w:rsid w:val="005A2DFE"/>
    <w:rsid w:val="005C178C"/>
    <w:rsid w:val="005E336E"/>
    <w:rsid w:val="00627DA5"/>
    <w:rsid w:val="00651B0B"/>
    <w:rsid w:val="00654832"/>
    <w:rsid w:val="00660650"/>
    <w:rsid w:val="006614D1"/>
    <w:rsid w:val="006674B2"/>
    <w:rsid w:val="00681E30"/>
    <w:rsid w:val="006A126C"/>
    <w:rsid w:val="006B49A5"/>
    <w:rsid w:val="0072403C"/>
    <w:rsid w:val="00732257"/>
    <w:rsid w:val="00734067"/>
    <w:rsid w:val="007377D7"/>
    <w:rsid w:val="00764B91"/>
    <w:rsid w:val="00765B33"/>
    <w:rsid w:val="00767AA8"/>
    <w:rsid w:val="0077605E"/>
    <w:rsid w:val="00785084"/>
    <w:rsid w:val="00795BBB"/>
    <w:rsid w:val="007C156E"/>
    <w:rsid w:val="007D6467"/>
    <w:rsid w:val="007E5FAF"/>
    <w:rsid w:val="007F2616"/>
    <w:rsid w:val="00800721"/>
    <w:rsid w:val="00820B16"/>
    <w:rsid w:val="00826982"/>
    <w:rsid w:val="00883DB8"/>
    <w:rsid w:val="008D56B2"/>
    <w:rsid w:val="008E18F9"/>
    <w:rsid w:val="008E6A3D"/>
    <w:rsid w:val="00982278"/>
    <w:rsid w:val="009D26AB"/>
    <w:rsid w:val="009D2B5E"/>
    <w:rsid w:val="009D7ABA"/>
    <w:rsid w:val="009F1CFB"/>
    <w:rsid w:val="009F36D4"/>
    <w:rsid w:val="00A359FE"/>
    <w:rsid w:val="00A85B8E"/>
    <w:rsid w:val="00AB716E"/>
    <w:rsid w:val="00AD6AF0"/>
    <w:rsid w:val="00AE038E"/>
    <w:rsid w:val="00AE435E"/>
    <w:rsid w:val="00B6735C"/>
    <w:rsid w:val="00B841DC"/>
    <w:rsid w:val="00B95D48"/>
    <w:rsid w:val="00B97662"/>
    <w:rsid w:val="00BB2847"/>
    <w:rsid w:val="00BF0218"/>
    <w:rsid w:val="00C07F0B"/>
    <w:rsid w:val="00C17AD0"/>
    <w:rsid w:val="00C24CC5"/>
    <w:rsid w:val="00C309B0"/>
    <w:rsid w:val="00C30EE9"/>
    <w:rsid w:val="00C66F69"/>
    <w:rsid w:val="00C740E5"/>
    <w:rsid w:val="00C959F2"/>
    <w:rsid w:val="00CE5923"/>
    <w:rsid w:val="00D02CC4"/>
    <w:rsid w:val="00D03C66"/>
    <w:rsid w:val="00DD7282"/>
    <w:rsid w:val="00DE1BC1"/>
    <w:rsid w:val="00E446F0"/>
    <w:rsid w:val="00E7125B"/>
    <w:rsid w:val="00E75B24"/>
    <w:rsid w:val="00E957F1"/>
    <w:rsid w:val="00EA7F12"/>
    <w:rsid w:val="00EC432F"/>
    <w:rsid w:val="00EE51D1"/>
    <w:rsid w:val="00F0483E"/>
    <w:rsid w:val="00F0698C"/>
    <w:rsid w:val="00F156B1"/>
    <w:rsid w:val="00F61946"/>
    <w:rsid w:val="00FA4469"/>
    <w:rsid w:val="00FB6865"/>
    <w:rsid w:val="00FD65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9EEA"/>
  <w15:docId w15:val="{4FFAF692-36E8-4D60-AE38-E1C153D5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0C6768"/>
  </w:style>
  <w:style w:type="character" w:customStyle="1" w:styleId="RodapChar">
    <w:name w:val="Rodapé Char"/>
    <w:basedOn w:val="Fontepargpadro"/>
    <w:link w:val="Rodap"/>
    <w:uiPriority w:val="99"/>
    <w:qFormat/>
    <w:rsid w:val="000C6768"/>
  </w:style>
  <w:style w:type="character" w:customStyle="1" w:styleId="TextodenotaderodapChar">
    <w:name w:val="Texto de nota de rodapé Char"/>
    <w:basedOn w:val="Fontepargpadro"/>
    <w:link w:val="Textodenotaderodap"/>
    <w:uiPriority w:val="99"/>
    <w:semiHidden/>
    <w:qFormat/>
    <w:rsid w:val="00AD6BFC"/>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AD6BFC"/>
    <w:rPr>
      <w:vertAlign w:val="superscript"/>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0C6768"/>
    <w:pPr>
      <w:tabs>
        <w:tab w:val="center" w:pos="4252"/>
        <w:tab w:val="right" w:pos="8504"/>
      </w:tabs>
      <w:spacing w:after="0" w:line="240" w:lineRule="auto"/>
    </w:pPr>
  </w:style>
  <w:style w:type="paragraph" w:styleId="Rodap">
    <w:name w:val="footer"/>
    <w:basedOn w:val="Normal"/>
    <w:link w:val="RodapChar"/>
    <w:uiPriority w:val="99"/>
    <w:unhideWhenUsed/>
    <w:rsid w:val="000C6768"/>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rsid w:val="00AD6BFC"/>
    <w:pPr>
      <w:spacing w:after="0" w:line="240" w:lineRule="auto"/>
    </w:pPr>
    <w:rPr>
      <w:sz w:val="20"/>
      <w:szCs w:val="2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A359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359FE"/>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85084"/>
    <w:rPr>
      <w:b/>
      <w:bCs/>
    </w:rPr>
  </w:style>
  <w:style w:type="character" w:customStyle="1" w:styleId="AssuntodocomentrioChar">
    <w:name w:val="Assunto do comentário Char"/>
    <w:basedOn w:val="TextodecomentrioChar"/>
    <w:link w:val="Assuntodocomentrio"/>
    <w:uiPriority w:val="99"/>
    <w:semiHidden/>
    <w:rsid w:val="00785084"/>
    <w:rPr>
      <w:b/>
      <w:bCs/>
      <w:szCs w:val="20"/>
    </w:rPr>
  </w:style>
  <w:style w:type="character" w:styleId="Refdenotaderodap">
    <w:name w:val="footnote reference"/>
    <w:basedOn w:val="Fontepargpadro"/>
    <w:uiPriority w:val="99"/>
    <w:semiHidden/>
    <w:unhideWhenUsed/>
    <w:rsid w:val="00FA4469"/>
    <w:rPr>
      <w:vertAlign w:val="superscript"/>
    </w:rPr>
  </w:style>
  <w:style w:type="paragraph" w:styleId="Reviso">
    <w:name w:val="Revision"/>
    <w:hidden/>
    <w:uiPriority w:val="99"/>
    <w:semiHidden/>
    <w:rsid w:val="00FD65A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6EDD-BCB6-4E09-B36D-72F4046A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4858</Words>
  <Characters>26238</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CMDW</dc:creator>
  <dc:description/>
  <cp:lastModifiedBy>Amon</cp:lastModifiedBy>
  <cp:revision>5</cp:revision>
  <dcterms:created xsi:type="dcterms:W3CDTF">2019-05-18T16:56:00Z</dcterms:created>
  <dcterms:modified xsi:type="dcterms:W3CDTF">2019-06-29T22:19:00Z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