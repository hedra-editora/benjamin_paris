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54052E" w14:textId="124A08F7" w:rsidR="00875628" w:rsidRPr="00B33906" w:rsidRDefault="00FB7FE9" w:rsidP="00B33906">
      <w:pPr>
        <w:pStyle w:val="SemEspaamento"/>
        <w:rPr>
          <w:rFonts w:ascii="Times New Roman" w:hAnsi="Times New Roman" w:cs="Times New Roman"/>
          <w:sz w:val="24"/>
          <w:szCs w:val="24"/>
        </w:rPr>
      </w:pPr>
      <w:r w:rsidRPr="00B33906">
        <w:rPr>
          <w:rFonts w:ascii="Times New Roman" w:hAnsi="Times New Roman" w:cs="Times New Roman"/>
          <w:sz w:val="24"/>
          <w:szCs w:val="24"/>
        </w:rPr>
        <w:t>Proust-Papiere</w:t>
      </w:r>
      <w:r w:rsidR="00C64DE8" w:rsidRPr="00F0218A">
        <w:rPr>
          <w:rStyle w:val="Refdenotaderodap"/>
          <w:rFonts w:ascii="Times New Roman" w:hAnsi="Times New Roman" w:cs="Times New Roman"/>
          <w:sz w:val="24"/>
          <w:szCs w:val="24"/>
        </w:rPr>
        <w:footnoteReference w:customMarkFollows="1" w:id="1"/>
        <w:sym w:font="Symbol" w:char="F02A"/>
      </w:r>
    </w:p>
    <w:p w14:paraId="6157AC05" w14:textId="77777777" w:rsidR="00875628" w:rsidRPr="00B33906" w:rsidRDefault="00875628">
      <w:pPr>
        <w:rPr>
          <w:sz w:val="24"/>
          <w:szCs w:val="24"/>
        </w:rPr>
        <w:sectPr w:rsidR="00875628" w:rsidRPr="00B33906">
          <w:pgSz w:w="11906" w:h="16838"/>
          <w:pgMar w:top="1417" w:right="1701" w:bottom="1417" w:left="1701" w:header="0" w:footer="0" w:gutter="0"/>
          <w:cols w:space="720"/>
          <w:formProt w:val="0"/>
          <w:docGrid w:linePitch="312"/>
        </w:sectPr>
      </w:pPr>
    </w:p>
    <w:p w14:paraId="7B6F34D3" w14:textId="77777777" w:rsidR="00875628" w:rsidRDefault="00FB7FE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Materiais relativos ao ensaio sobre Proust </w:t>
      </w:r>
      <w:r>
        <w:rPr>
          <w:rStyle w:val="ncoradanotaderodap"/>
          <w:rFonts w:ascii="Times New Roman" w:hAnsi="Times New Roman" w:cs="Times New Roman"/>
          <w:sz w:val="24"/>
          <w:szCs w:val="24"/>
        </w:rPr>
        <w:footnoteReference w:id="2"/>
      </w:r>
    </w:p>
    <w:p w14:paraId="744A69E7" w14:textId="7F3206F8" w:rsidR="00875628" w:rsidRDefault="00FB7FE9">
      <w:pPr>
        <w:spacing w:line="360" w:lineRule="auto"/>
        <w:jc w:val="both"/>
      </w:pPr>
      <w:r>
        <w:rPr>
          <w:rFonts w:ascii="Times New Roman" w:hAnsi="Times New Roman" w:cs="Times New Roman"/>
          <w:sz w:val="24"/>
          <w:szCs w:val="24"/>
        </w:rPr>
        <w:t>{Em conexão com o relacionamento íntimo de Proust com os Bibescos, sua linguagem secreta</w:t>
      </w:r>
      <w:r>
        <w:rPr>
          <w:rStyle w:val="ncoradanotaderodap"/>
          <w:rFonts w:ascii="Times New Roman" w:hAnsi="Times New Roman" w:cs="Times New Roman"/>
          <w:sz w:val="24"/>
          <w:szCs w:val="24"/>
        </w:rPr>
        <w:footnoteReference w:id="3"/>
      </w:r>
      <w:r>
        <w:rPr>
          <w:rFonts w:ascii="Times New Roman" w:hAnsi="Times New Roman" w:cs="Times New Roman"/>
          <w:sz w:val="24"/>
          <w:szCs w:val="24"/>
        </w:rPr>
        <w:t>, a ineficiência de sua correspondência através de cartas. A atitude de Proust diante da sociedade mundana era de uma atenção detetivesca e de curiosidade. Ela era para ele um clã de criminosos, organização de conspiradores, com a qual nenhuma outra poderia comparar</w:t>
      </w:r>
      <w:r w:rsidR="003A0539">
        <w:rPr>
          <w:rFonts w:ascii="Times New Roman" w:hAnsi="Times New Roman" w:cs="Times New Roman"/>
          <w:sz w:val="24"/>
          <w:szCs w:val="24"/>
        </w:rPr>
        <w:t>-se</w:t>
      </w:r>
      <w:r>
        <w:rPr>
          <w:rFonts w:ascii="Times New Roman" w:hAnsi="Times New Roman" w:cs="Times New Roman"/>
          <w:sz w:val="24"/>
          <w:szCs w:val="24"/>
        </w:rPr>
        <w:t>. Ela era</w:t>
      </w:r>
      <w:r w:rsidR="003A0539">
        <w:rPr>
          <w:rFonts w:ascii="Times New Roman" w:hAnsi="Times New Roman" w:cs="Times New Roman"/>
          <w:sz w:val="24"/>
          <w:szCs w:val="24"/>
        </w:rPr>
        <w:t>,</w:t>
      </w:r>
      <w:r w:rsidR="00DE0FF6">
        <w:rPr>
          <w:rFonts w:ascii="Times New Roman" w:hAnsi="Times New Roman" w:cs="Times New Roman"/>
          <w:sz w:val="24"/>
          <w:szCs w:val="24"/>
        </w:rPr>
        <w:t xml:space="preserve"> </w:t>
      </w:r>
      <w:r>
        <w:rPr>
          <w:rFonts w:ascii="Times New Roman" w:hAnsi="Times New Roman" w:cs="Times New Roman"/>
          <w:sz w:val="24"/>
          <w:szCs w:val="24"/>
        </w:rPr>
        <w:t>para ele</w:t>
      </w:r>
      <w:r w:rsidR="003A0539">
        <w:rPr>
          <w:rFonts w:ascii="Times New Roman" w:hAnsi="Times New Roman" w:cs="Times New Roman"/>
          <w:sz w:val="24"/>
          <w:szCs w:val="24"/>
        </w:rPr>
        <w:t>,</w:t>
      </w:r>
      <w:r>
        <w:rPr>
          <w:rFonts w:ascii="Times New Roman" w:hAnsi="Times New Roman" w:cs="Times New Roman"/>
          <w:sz w:val="24"/>
          <w:szCs w:val="24"/>
        </w:rPr>
        <w:t xml:space="preserve"> a Camorra dos consumidores. Ela exclui do seu mundo </w:t>
      </w:r>
      <w:r w:rsidR="005A0618" w:rsidRPr="005A0618">
        <w:rPr>
          <w:rFonts w:ascii="Times New Roman" w:hAnsi="Times New Roman" w:cs="Times New Roman"/>
          <w:sz w:val="24"/>
          <w:szCs w:val="24"/>
        </w:rPr>
        <w:t>tudo o que tem participação na produção</w:t>
      </w:r>
      <w:r>
        <w:rPr>
          <w:rFonts w:ascii="Times New Roman" w:hAnsi="Times New Roman" w:cs="Times New Roman"/>
          <w:sz w:val="24"/>
          <w:szCs w:val="24"/>
        </w:rPr>
        <w:t>, exige pelo menos que essa participação se esconda vergonhosa e graciosamente atrás do</w:t>
      </w:r>
      <w:r w:rsidR="005A0618">
        <w:rPr>
          <w:rFonts w:ascii="Times New Roman" w:hAnsi="Times New Roman" w:cs="Times New Roman"/>
          <w:sz w:val="24"/>
          <w:szCs w:val="24"/>
        </w:rPr>
        <w:t xml:space="preserve"> gesticular</w:t>
      </w:r>
      <w:r>
        <w:rPr>
          <w:rFonts w:ascii="Times New Roman" w:hAnsi="Times New Roman" w:cs="Times New Roman"/>
          <w:sz w:val="24"/>
          <w:szCs w:val="24"/>
        </w:rPr>
        <w:t xml:space="preserve"> que os perfeitos </w:t>
      </w:r>
      <w:r w:rsidR="009764BF" w:rsidRPr="00DE0FF6">
        <w:rPr>
          <w:rFonts w:ascii="Times New Roman" w:hAnsi="Times New Roman" w:cs="Times New Roman"/>
          <w:i/>
          <w:sz w:val="24"/>
          <w:szCs w:val="24"/>
        </w:rPr>
        <w:t>professionels</w:t>
      </w:r>
      <w:r>
        <w:rPr>
          <w:rStyle w:val="ncoradanotaderodap"/>
          <w:rFonts w:ascii="Times New Roman" w:hAnsi="Times New Roman" w:cs="Times New Roman"/>
          <w:sz w:val="24"/>
          <w:szCs w:val="24"/>
        </w:rPr>
        <w:footnoteReference w:id="4"/>
      </w:r>
      <w:r>
        <w:rPr>
          <w:rFonts w:ascii="Times New Roman" w:hAnsi="Times New Roman" w:cs="Times New Roman"/>
          <w:sz w:val="24"/>
          <w:szCs w:val="24"/>
        </w:rPr>
        <w:t xml:space="preserve"> do consumo </w:t>
      </w:r>
      <w:r w:rsidRPr="007624F8">
        <w:rPr>
          <w:rFonts w:ascii="Times New Roman" w:hAnsi="Times New Roman" w:cs="Times New Roman"/>
          <w:sz w:val="24"/>
          <w:szCs w:val="24"/>
        </w:rPr>
        <w:t>o</w:t>
      </w:r>
      <w:r>
        <w:rPr>
          <w:rFonts w:ascii="Times New Roman" w:hAnsi="Times New Roman" w:cs="Times New Roman"/>
          <w:sz w:val="24"/>
          <w:szCs w:val="24"/>
        </w:rPr>
        <w:t xml:space="preserve"> exibem. </w:t>
      </w:r>
      <w:r w:rsidRPr="005A0618">
        <w:rPr>
          <w:rFonts w:ascii="Times New Roman" w:hAnsi="Times New Roman" w:cs="Times New Roman"/>
          <w:sz w:val="24"/>
          <w:szCs w:val="24"/>
        </w:rPr>
        <w:t>O estudo do esnobismo</w:t>
      </w:r>
      <w:r>
        <w:rPr>
          <w:rFonts w:ascii="Times New Roman" w:hAnsi="Times New Roman" w:cs="Times New Roman"/>
          <w:sz w:val="24"/>
          <w:szCs w:val="24"/>
        </w:rPr>
        <w:t xml:space="preserve"> deveria ganhar, para Proust, um significado incomparável, porque essa atitude </w:t>
      </w:r>
      <w:r w:rsidRPr="005A0618">
        <w:rPr>
          <w:rFonts w:ascii="Times New Roman" w:hAnsi="Times New Roman" w:cs="Times New Roman"/>
          <w:sz w:val="24"/>
          <w:szCs w:val="24"/>
        </w:rPr>
        <w:t>não significa</w:t>
      </w:r>
      <w:r>
        <w:rPr>
          <w:rFonts w:ascii="Times New Roman" w:hAnsi="Times New Roman" w:cs="Times New Roman"/>
          <w:sz w:val="24"/>
          <w:szCs w:val="24"/>
        </w:rPr>
        <w:t xml:space="preserve"> nada a não ser a observação consequente, organizada, reforçada da existência do ponto de vista quimicamente puro do consumidor. </w:t>
      </w:r>
      <w:r w:rsidRPr="005A0618">
        <w:rPr>
          <w:rFonts w:ascii="Times New Roman" w:hAnsi="Times New Roman" w:cs="Times New Roman"/>
          <w:sz w:val="24"/>
          <w:szCs w:val="24"/>
        </w:rPr>
        <w:t>E,</w:t>
      </w:r>
      <w:r w:rsidR="00DE0FF6" w:rsidRPr="005A0618">
        <w:rPr>
          <w:rFonts w:ascii="Times New Roman" w:hAnsi="Times New Roman" w:cs="Times New Roman"/>
          <w:sz w:val="24"/>
          <w:szCs w:val="24"/>
        </w:rPr>
        <w:t xml:space="preserve"> por causa </w:t>
      </w:r>
      <w:r w:rsidRPr="005A0618">
        <w:rPr>
          <w:rFonts w:ascii="Times New Roman" w:hAnsi="Times New Roman" w:cs="Times New Roman"/>
          <w:sz w:val="24"/>
          <w:szCs w:val="24"/>
        </w:rPr>
        <w:t>dessa encenação fantástica e satânica,</w:t>
      </w:r>
      <w:r>
        <w:rPr>
          <w:rFonts w:ascii="Times New Roman" w:hAnsi="Times New Roman" w:cs="Times New Roman"/>
          <w:sz w:val="24"/>
          <w:szCs w:val="24"/>
        </w:rPr>
        <w:t xml:space="preserve"> tanto a mais remota, quanto a mais primitiva lembrança das forças produtivas da natureza deveria ser banida</w:t>
      </w:r>
      <w:r w:rsidR="007624F8">
        <w:rPr>
          <w:rFonts w:ascii="Times New Roman" w:hAnsi="Times New Roman" w:cs="Times New Roman"/>
          <w:sz w:val="24"/>
          <w:szCs w:val="24"/>
        </w:rPr>
        <w:t>; por isso,</w:t>
      </w:r>
      <w:r>
        <w:rPr>
          <w:rFonts w:ascii="Times New Roman" w:hAnsi="Times New Roman" w:cs="Times New Roman"/>
          <w:sz w:val="24"/>
          <w:szCs w:val="24"/>
        </w:rPr>
        <w:t xml:space="preserve"> para ele</w:t>
      </w:r>
      <w:r w:rsidR="007624F8">
        <w:rPr>
          <w:rFonts w:ascii="Times New Roman" w:hAnsi="Times New Roman" w:cs="Times New Roman"/>
          <w:sz w:val="24"/>
          <w:szCs w:val="24"/>
        </w:rPr>
        <w:t>,</w:t>
      </w:r>
      <w:r>
        <w:rPr>
          <w:rFonts w:ascii="Times New Roman" w:hAnsi="Times New Roman" w:cs="Times New Roman"/>
          <w:sz w:val="24"/>
          <w:szCs w:val="24"/>
        </w:rPr>
        <w:t xml:space="preserve"> até no amor as </w:t>
      </w:r>
      <w:r w:rsidRPr="005A0618">
        <w:rPr>
          <w:rFonts w:ascii="Times New Roman" w:hAnsi="Times New Roman" w:cs="Times New Roman"/>
          <w:sz w:val="24"/>
          <w:szCs w:val="24"/>
        </w:rPr>
        <w:t>ligações pervertidas</w:t>
      </w:r>
      <w:r w:rsidR="005A0618">
        <w:rPr>
          <w:rStyle w:val="Refdenotaderodap"/>
          <w:rFonts w:ascii="Times New Roman" w:hAnsi="Times New Roman" w:cs="Times New Roman"/>
          <w:sz w:val="24"/>
          <w:szCs w:val="24"/>
        </w:rPr>
        <w:footnoteReference w:id="5"/>
      </w:r>
      <w:r>
        <w:rPr>
          <w:rFonts w:ascii="Times New Roman" w:hAnsi="Times New Roman" w:cs="Times New Roman"/>
          <w:sz w:val="24"/>
          <w:szCs w:val="24"/>
        </w:rPr>
        <w:t xml:space="preserve"> eram mais úteis do que as normais. Em algum lugar da obra, quando ele está prestes a evocar particularmente de modo intenso o mundo de Sodoma e Gomorra, ele declara, mais tarde, querer falar sobre a necessidade da qual ele capturou justamente este assunto. Um programa que ele, naturalmente, nunca cumpriu. Porque explicar-se justamente nesse lugar teria significado, para ele,</w:t>
      </w:r>
      <w:r w:rsidR="00DE0FF6">
        <w:rPr>
          <w:rFonts w:ascii="Times New Roman" w:hAnsi="Times New Roman" w:cs="Times New Roman"/>
          <w:sz w:val="24"/>
          <w:szCs w:val="24"/>
        </w:rPr>
        <w:t xml:space="preserve"> em</w:t>
      </w:r>
      <w:r>
        <w:rPr>
          <w:rFonts w:ascii="Times New Roman" w:hAnsi="Times New Roman" w:cs="Times New Roman"/>
          <w:sz w:val="24"/>
          <w:szCs w:val="24"/>
        </w:rPr>
        <w:t xml:space="preserve"> retirar a própria obra de seus</w:t>
      </w:r>
      <w:r w:rsidR="005374BB">
        <w:rPr>
          <w:rFonts w:ascii="Times New Roman" w:hAnsi="Times New Roman" w:cs="Times New Roman"/>
          <w:sz w:val="24"/>
          <w:szCs w:val="24"/>
        </w:rPr>
        <w:t xml:space="preserve"> batentes</w:t>
      </w:r>
      <w:r>
        <w:rPr>
          <w:rFonts w:ascii="Times New Roman" w:hAnsi="Times New Roman" w:cs="Times New Roman"/>
          <w:sz w:val="24"/>
          <w:szCs w:val="24"/>
        </w:rPr>
        <w:t xml:space="preserve"> u. Sodoma e Gomorra são, de fato, os parafusos da dobradiça com os quais a porta para o inferno da existência puramente de zangão, de gozo absoluto está, em seus batentes, fixada. Certamente um inferno: porque </w:t>
      </w:r>
      <w:r>
        <w:rPr>
          <w:rFonts w:ascii="Times New Roman" w:hAnsi="Times New Roman" w:cs="Times New Roman"/>
          <w:sz w:val="24"/>
          <w:szCs w:val="24"/>
        </w:rPr>
        <w:lastRenderedPageBreak/>
        <w:t>isso é o último resultado para análise irre</w:t>
      </w:r>
      <w:r w:rsidR="00DE0FF6">
        <w:rPr>
          <w:rFonts w:ascii="Times New Roman" w:hAnsi="Times New Roman" w:cs="Times New Roman"/>
          <w:sz w:val="24"/>
          <w:szCs w:val="24"/>
        </w:rPr>
        <w:t>v</w:t>
      </w:r>
      <w:r>
        <w:rPr>
          <w:rFonts w:ascii="Times New Roman" w:hAnsi="Times New Roman" w:cs="Times New Roman"/>
          <w:sz w:val="24"/>
          <w:szCs w:val="24"/>
        </w:rPr>
        <w:t xml:space="preserve">erente dos prazeres, que sua </w:t>
      </w:r>
      <w:r w:rsidR="009764BF" w:rsidRPr="00DE0FF6">
        <w:rPr>
          <w:rFonts w:ascii="Times New Roman" w:hAnsi="Times New Roman" w:cs="Times New Roman"/>
          <w:i/>
          <w:sz w:val="24"/>
          <w:szCs w:val="24"/>
        </w:rPr>
        <w:t>œuvre</w:t>
      </w:r>
      <w:r w:rsidR="009764BF">
        <w:rPr>
          <w:rStyle w:val="Refdenotaderodap"/>
          <w:rFonts w:ascii="Times New Roman" w:hAnsi="Times New Roman" w:cs="Times New Roman"/>
          <w:i/>
          <w:sz w:val="24"/>
          <w:szCs w:val="24"/>
        </w:rPr>
        <w:footnoteReference w:id="6"/>
      </w:r>
      <w:r w:rsidR="009764BF" w:rsidRPr="00DE0FF6">
        <w:rPr>
          <w:rFonts w:ascii="Times New Roman" w:hAnsi="Times New Roman" w:cs="Times New Roman"/>
          <w:i/>
          <w:sz w:val="24"/>
          <w:szCs w:val="24"/>
        </w:rPr>
        <w:t xml:space="preserve"> </w:t>
      </w:r>
      <w:r w:rsidRPr="003376BF">
        <w:rPr>
          <w:rFonts w:ascii="Times New Roman" w:hAnsi="Times New Roman" w:cs="Times New Roman"/>
          <w:sz w:val="24"/>
          <w:szCs w:val="24"/>
        </w:rPr>
        <w:t>executa</w:t>
      </w:r>
      <w:r>
        <w:rPr>
          <w:rFonts w:ascii="Times New Roman" w:hAnsi="Times New Roman" w:cs="Times New Roman"/>
          <w:sz w:val="24"/>
          <w:szCs w:val="24"/>
        </w:rPr>
        <w:t>: o gozo absoluto, quimicamente puro da existência é uma conexão extraordinariamente fugaz de sofrimento, dor, humilhação e doença, e seu aroma é decepção}.</w:t>
      </w:r>
    </w:p>
    <w:p w14:paraId="65CDA872" w14:textId="262B7D28" w:rsidR="00875628" w:rsidRDefault="00FB7FE9">
      <w:pPr>
        <w:spacing w:line="360" w:lineRule="auto"/>
        <w:jc w:val="both"/>
      </w:pPr>
      <w:r>
        <w:rPr>
          <w:rFonts w:ascii="Times New Roman" w:hAnsi="Times New Roman" w:cs="Times New Roman"/>
          <w:sz w:val="24"/>
          <w:szCs w:val="24"/>
        </w:rPr>
        <w:t xml:space="preserve">{Proust não se cansou do treinamento [que] o contato nesse círculo mundano de criminosos exigia. De fato, ele praticou o tempo todo, sem ter que violar muito sua natureza, para torná-la tão flexível, engenhosa e impermeável como ele haveria que se tornar em razão de sua tarefa. Mais tarde, a mistificação, o cerimonioso, tornaram-se um elemento de sua própria natureza, que suas cartas às vezes se tornam um sistema inteiro de parêntesis e não apenas em sentido gramatical: cartas que de maneira infinitamente espirituosa e versáteis revelam mesmo assim um certo parentesco com um esquema </w:t>
      </w:r>
      <w:r w:rsidRPr="00562104">
        <w:rPr>
          <w:rFonts w:ascii="Times New Roman" w:hAnsi="Times New Roman" w:cs="Times New Roman"/>
          <w:sz w:val="24"/>
          <w:szCs w:val="24"/>
        </w:rPr>
        <w:t>antigo: “</w:t>
      </w:r>
      <w:r w:rsidR="007624F8" w:rsidRPr="00562104">
        <w:rPr>
          <w:rFonts w:ascii="Times New Roman" w:hAnsi="Times New Roman" w:cs="Times New Roman"/>
          <w:sz w:val="24"/>
          <w:szCs w:val="24"/>
        </w:rPr>
        <w:t>Muito h</w:t>
      </w:r>
      <w:r w:rsidRPr="00562104">
        <w:rPr>
          <w:rFonts w:ascii="Times New Roman" w:hAnsi="Times New Roman" w:cs="Times New Roman"/>
          <w:sz w:val="24"/>
          <w:szCs w:val="24"/>
        </w:rPr>
        <w:t>onrada senhora! Acabo d</w:t>
      </w:r>
      <w:r w:rsidR="00D944EE" w:rsidRPr="00562104">
        <w:rPr>
          <w:rFonts w:ascii="Times New Roman" w:hAnsi="Times New Roman" w:cs="Times New Roman"/>
          <w:sz w:val="24"/>
          <w:szCs w:val="24"/>
        </w:rPr>
        <w:t>e</w:t>
      </w:r>
      <w:r w:rsidRPr="00562104">
        <w:rPr>
          <w:rFonts w:ascii="Times New Roman" w:hAnsi="Times New Roman" w:cs="Times New Roman"/>
          <w:sz w:val="24"/>
          <w:szCs w:val="24"/>
        </w:rPr>
        <w:t xml:space="preserve"> perceber que esqueci ontem minha bengala em sua casa, peço a senhora que a entregue ao portador dessa mensagem. PS: </w:t>
      </w:r>
      <w:r w:rsidR="00D944EE" w:rsidRPr="00562104">
        <w:rPr>
          <w:rFonts w:ascii="Times New Roman" w:hAnsi="Times New Roman" w:cs="Times New Roman"/>
          <w:sz w:val="24"/>
          <w:szCs w:val="24"/>
        </w:rPr>
        <w:t xml:space="preserve">Perdoe </w:t>
      </w:r>
      <w:r w:rsidRPr="00562104">
        <w:rPr>
          <w:rFonts w:ascii="Times New Roman" w:hAnsi="Times New Roman" w:cs="Times New Roman"/>
          <w:sz w:val="24"/>
          <w:szCs w:val="24"/>
        </w:rPr>
        <w:t xml:space="preserve">o incômodo </w:t>
      </w:r>
      <w:r w:rsidR="007624F8" w:rsidRPr="00562104">
        <w:rPr>
          <w:rFonts w:ascii="Times New Roman" w:hAnsi="Times New Roman" w:cs="Times New Roman"/>
          <w:sz w:val="24"/>
          <w:szCs w:val="24"/>
        </w:rPr>
        <w:t>desajeitado.</w:t>
      </w:r>
      <w:r w:rsidRPr="00562104">
        <w:rPr>
          <w:rFonts w:ascii="Times New Roman" w:hAnsi="Times New Roman" w:cs="Times New Roman"/>
          <w:sz w:val="24"/>
          <w:szCs w:val="24"/>
        </w:rPr>
        <w:t xml:space="preserve"> </w:t>
      </w:r>
      <w:r w:rsidR="007624F8" w:rsidRPr="00562104">
        <w:rPr>
          <w:rFonts w:ascii="Times New Roman" w:hAnsi="Times New Roman" w:cs="Times New Roman"/>
          <w:sz w:val="24"/>
          <w:szCs w:val="24"/>
        </w:rPr>
        <w:t>A</w:t>
      </w:r>
      <w:r w:rsidRPr="00562104">
        <w:rPr>
          <w:rFonts w:ascii="Times New Roman" w:hAnsi="Times New Roman" w:cs="Times New Roman"/>
          <w:sz w:val="24"/>
          <w:szCs w:val="24"/>
        </w:rPr>
        <w:t xml:space="preserve">cabei de encontrá-la”. Quão inventivo ele era </w:t>
      </w:r>
      <w:r w:rsidR="00D944EE" w:rsidRPr="00562104">
        <w:rPr>
          <w:rFonts w:ascii="Times New Roman" w:hAnsi="Times New Roman" w:cs="Times New Roman"/>
          <w:sz w:val="24"/>
          <w:szCs w:val="24"/>
        </w:rPr>
        <w:t>em apuros:</w:t>
      </w:r>
      <w:r w:rsidRPr="00562104">
        <w:rPr>
          <w:rFonts w:ascii="Times New Roman" w:hAnsi="Times New Roman" w:cs="Times New Roman"/>
          <w:sz w:val="24"/>
          <w:szCs w:val="24"/>
        </w:rPr>
        <w:t xml:space="preserve"> certa vez ele aparece</w:t>
      </w:r>
      <w:r w:rsidR="00D944EE" w:rsidRPr="00562104">
        <w:rPr>
          <w:rFonts w:ascii="Times New Roman" w:hAnsi="Times New Roman" w:cs="Times New Roman"/>
          <w:sz w:val="24"/>
          <w:szCs w:val="24"/>
        </w:rPr>
        <w:t>u</w:t>
      </w:r>
      <w:r w:rsidRPr="00562104">
        <w:rPr>
          <w:rFonts w:ascii="Times New Roman" w:hAnsi="Times New Roman" w:cs="Times New Roman"/>
          <w:sz w:val="24"/>
          <w:szCs w:val="24"/>
        </w:rPr>
        <w:t xml:space="preserve"> tarde da noite na casa da duquesa Cle</w:t>
      </w:r>
      <w:r w:rsidR="00D944EE" w:rsidRPr="00562104">
        <w:rPr>
          <w:rFonts w:ascii="Times New Roman" w:hAnsi="Times New Roman" w:cs="Times New Roman"/>
          <w:sz w:val="24"/>
          <w:szCs w:val="24"/>
        </w:rPr>
        <w:t>r</w:t>
      </w:r>
      <w:r w:rsidRPr="00562104">
        <w:rPr>
          <w:rFonts w:ascii="Times New Roman" w:hAnsi="Times New Roman" w:cs="Times New Roman"/>
          <w:sz w:val="24"/>
          <w:szCs w:val="24"/>
        </w:rPr>
        <w:t>mont-Tonnerre. Ele condiciona sua permanência se alguém trouxe</w:t>
      </w:r>
      <w:r w:rsidR="00B86D7F" w:rsidRPr="00562104">
        <w:rPr>
          <w:rFonts w:ascii="Times New Roman" w:hAnsi="Times New Roman" w:cs="Times New Roman"/>
          <w:sz w:val="24"/>
          <w:szCs w:val="24"/>
        </w:rPr>
        <w:t>sse</w:t>
      </w:r>
      <w:r w:rsidRPr="00562104">
        <w:rPr>
          <w:rFonts w:ascii="Times New Roman" w:hAnsi="Times New Roman" w:cs="Times New Roman"/>
          <w:sz w:val="24"/>
          <w:szCs w:val="24"/>
        </w:rPr>
        <w:t xml:space="preserve"> seus medicamentos de casa. E</w:t>
      </w:r>
      <w:r w:rsidR="00D944EE" w:rsidRPr="00562104">
        <w:rPr>
          <w:rFonts w:ascii="Times New Roman" w:hAnsi="Times New Roman" w:cs="Times New Roman"/>
          <w:sz w:val="24"/>
          <w:szCs w:val="24"/>
        </w:rPr>
        <w:t>,</w:t>
      </w:r>
      <w:r w:rsidRPr="00562104">
        <w:rPr>
          <w:rFonts w:ascii="Times New Roman" w:hAnsi="Times New Roman" w:cs="Times New Roman"/>
          <w:sz w:val="24"/>
          <w:szCs w:val="24"/>
        </w:rPr>
        <w:t xml:space="preserve"> então</w:t>
      </w:r>
      <w:r w:rsidR="00D944EE" w:rsidRPr="00562104">
        <w:rPr>
          <w:rFonts w:ascii="Times New Roman" w:hAnsi="Times New Roman" w:cs="Times New Roman"/>
          <w:sz w:val="24"/>
          <w:szCs w:val="24"/>
        </w:rPr>
        <w:t>,</w:t>
      </w:r>
      <w:r w:rsidRPr="00562104">
        <w:rPr>
          <w:rFonts w:ascii="Times New Roman" w:hAnsi="Times New Roman" w:cs="Times New Roman"/>
          <w:sz w:val="24"/>
          <w:szCs w:val="24"/>
        </w:rPr>
        <w:t xml:space="preserve"> ele envia o camareiro e dá uma longa descrição da região da casa e por último: “o senhor não</w:t>
      </w:r>
      <w:r w:rsidR="00D944EE" w:rsidRPr="00562104">
        <w:rPr>
          <w:rFonts w:ascii="Times New Roman" w:hAnsi="Times New Roman" w:cs="Times New Roman"/>
          <w:sz w:val="24"/>
          <w:szCs w:val="24"/>
        </w:rPr>
        <w:t xml:space="preserve"> tem como</w:t>
      </w:r>
      <w:r w:rsidRPr="00562104">
        <w:rPr>
          <w:rFonts w:ascii="Times New Roman" w:hAnsi="Times New Roman" w:cs="Times New Roman"/>
          <w:sz w:val="24"/>
          <w:szCs w:val="24"/>
        </w:rPr>
        <w:t xml:space="preserve"> errar, a única janela no Boulevard Haussmann </w:t>
      </w:r>
      <w:r w:rsidR="00D944EE" w:rsidRPr="00562104">
        <w:rPr>
          <w:rFonts w:ascii="Times New Roman" w:hAnsi="Times New Roman" w:cs="Times New Roman"/>
          <w:sz w:val="24"/>
          <w:szCs w:val="24"/>
        </w:rPr>
        <w:t>onde ainda há luz</w:t>
      </w:r>
      <w:r w:rsidRPr="00562104">
        <w:rPr>
          <w:rFonts w:ascii="Times New Roman" w:hAnsi="Times New Roman" w:cs="Times New Roman"/>
          <w:sz w:val="24"/>
          <w:szCs w:val="24"/>
        </w:rPr>
        <w:t>”. Tudo, menos o número.</w:t>
      </w:r>
      <w:r w:rsidR="00D944EE" w:rsidRPr="00562104">
        <w:rPr>
          <w:rFonts w:ascii="Times New Roman" w:hAnsi="Times New Roman" w:cs="Times New Roman"/>
          <w:sz w:val="24"/>
          <w:szCs w:val="24"/>
        </w:rPr>
        <w:t xml:space="preserve"> </w:t>
      </w:r>
      <w:bookmarkStart w:id="2" w:name="_Hlk8940574"/>
      <w:r w:rsidR="00D944EE" w:rsidRPr="00562104">
        <w:rPr>
          <w:rFonts w:ascii="Times New Roman" w:hAnsi="Times New Roman" w:cs="Times New Roman"/>
          <w:sz w:val="24"/>
          <w:szCs w:val="24"/>
        </w:rPr>
        <w:t>Tente conseguir o endereço de um bordel numa cidade estrangeira</w:t>
      </w:r>
      <w:bookmarkEnd w:id="2"/>
      <w:r w:rsidR="00562104">
        <w:rPr>
          <w:rFonts w:ascii="Times New Roman" w:hAnsi="Times New Roman" w:cs="Times New Roman"/>
          <w:sz w:val="24"/>
          <w:szCs w:val="24"/>
        </w:rPr>
        <w:t xml:space="preserve"> </w:t>
      </w:r>
      <w:r w:rsidR="00D944EE" w:rsidRPr="00562104">
        <w:rPr>
          <w:rFonts w:ascii="Times New Roman" w:hAnsi="Times New Roman" w:cs="Times New Roman"/>
          <w:sz w:val="24"/>
          <w:szCs w:val="24"/>
        </w:rPr>
        <w:t>e</w:t>
      </w:r>
      <w:r w:rsidRPr="00562104">
        <w:rPr>
          <w:rFonts w:ascii="Times New Roman" w:hAnsi="Times New Roman" w:cs="Times New Roman"/>
          <w:sz w:val="24"/>
          <w:szCs w:val="24"/>
        </w:rPr>
        <w:t xml:space="preserve"> - uma vez que tenha recebido as informações</w:t>
      </w:r>
      <w:r w:rsidR="00D944EE" w:rsidRPr="00562104">
        <w:rPr>
          <w:rFonts w:ascii="Times New Roman" w:hAnsi="Times New Roman" w:cs="Times New Roman"/>
          <w:sz w:val="24"/>
          <w:szCs w:val="24"/>
        </w:rPr>
        <w:t xml:space="preserve"> mais longas</w:t>
      </w:r>
      <w:r w:rsidRPr="00562104">
        <w:rPr>
          <w:rFonts w:ascii="Times New Roman" w:hAnsi="Times New Roman" w:cs="Times New Roman"/>
          <w:sz w:val="24"/>
          <w:szCs w:val="24"/>
        </w:rPr>
        <w:t xml:space="preserve"> - menos a rua e número da casa, então entender</w:t>
      </w:r>
      <w:r w:rsidR="00D944EE" w:rsidRPr="00562104">
        <w:rPr>
          <w:rFonts w:ascii="Times New Roman" w:hAnsi="Times New Roman" w:cs="Times New Roman"/>
          <w:sz w:val="24"/>
          <w:szCs w:val="24"/>
        </w:rPr>
        <w:t>á</w:t>
      </w:r>
      <w:r w:rsidRPr="00562104">
        <w:rPr>
          <w:rFonts w:ascii="Times New Roman" w:hAnsi="Times New Roman" w:cs="Times New Roman"/>
          <w:sz w:val="24"/>
          <w:szCs w:val="24"/>
        </w:rPr>
        <w:t xml:space="preserve"> </w:t>
      </w:r>
      <w:r w:rsidR="00D944EE" w:rsidRPr="00562104">
        <w:rPr>
          <w:rFonts w:ascii="Times New Roman" w:hAnsi="Times New Roman" w:cs="Times New Roman"/>
          <w:sz w:val="24"/>
          <w:szCs w:val="24"/>
        </w:rPr>
        <w:t>de que se</w:t>
      </w:r>
      <w:r w:rsidRPr="00562104">
        <w:rPr>
          <w:rFonts w:ascii="Times New Roman" w:hAnsi="Times New Roman" w:cs="Times New Roman"/>
          <w:sz w:val="24"/>
          <w:szCs w:val="24"/>
        </w:rPr>
        <w:t xml:space="preserve"> fala aqui [acrescentado posteriormente]</w:t>
      </w:r>
      <w:r w:rsidRPr="00562104">
        <w:rPr>
          <w:rStyle w:val="ncoradanotaderodap"/>
          <w:rFonts w:ascii="Times New Roman" w:hAnsi="Times New Roman" w:cs="Times New Roman"/>
          <w:sz w:val="24"/>
          <w:szCs w:val="24"/>
        </w:rPr>
        <w:footnoteReference w:id="7"/>
      </w:r>
      <w:r w:rsidRPr="00562104">
        <w:rPr>
          <w:rFonts w:ascii="Times New Roman" w:hAnsi="Times New Roman" w:cs="Times New Roman"/>
          <w:sz w:val="24"/>
          <w:szCs w:val="24"/>
        </w:rPr>
        <w:t>: e como isso está conectado por seu amor pelo cerimonial. Sua veneração por Saint-Simon, e não por último, s</w:t>
      </w:r>
      <w:r w:rsidR="0017095C">
        <w:rPr>
          <w:rFonts w:ascii="Times New Roman" w:hAnsi="Times New Roman" w:cs="Times New Roman"/>
          <w:sz w:val="24"/>
          <w:szCs w:val="24"/>
        </w:rPr>
        <w:t>eu</w:t>
      </w:r>
      <w:r w:rsidRPr="00562104">
        <w:rPr>
          <w:rFonts w:ascii="Times New Roman" w:hAnsi="Times New Roman" w:cs="Times New Roman"/>
          <w:sz w:val="24"/>
          <w:szCs w:val="24"/>
        </w:rPr>
        <w:t>“francesi</w:t>
      </w:r>
      <w:r w:rsidR="00D944EE" w:rsidRPr="00562104">
        <w:rPr>
          <w:rFonts w:ascii="Times New Roman" w:hAnsi="Times New Roman" w:cs="Times New Roman"/>
          <w:sz w:val="24"/>
          <w:szCs w:val="24"/>
        </w:rPr>
        <w:t>smo</w:t>
      </w:r>
      <w:r w:rsidRPr="00562104">
        <w:rPr>
          <w:rFonts w:ascii="Times New Roman" w:hAnsi="Times New Roman" w:cs="Times New Roman"/>
          <w:sz w:val="24"/>
          <w:szCs w:val="24"/>
        </w:rPr>
        <w:t>” (</w:t>
      </w:r>
      <w:r w:rsidRPr="00562104">
        <w:rPr>
          <w:rFonts w:ascii="Times New Roman" w:hAnsi="Times New Roman" w:cs="Times New Roman"/>
          <w:i/>
          <w:sz w:val="24"/>
          <w:szCs w:val="24"/>
        </w:rPr>
        <w:t>Franzosentum</w:t>
      </w:r>
      <w:r w:rsidRPr="00562104">
        <w:rPr>
          <w:rFonts w:ascii="Times New Roman" w:hAnsi="Times New Roman" w:cs="Times New Roman"/>
          <w:sz w:val="24"/>
          <w:szCs w:val="24"/>
        </w:rPr>
        <w:t>). (</w:t>
      </w:r>
      <w:r>
        <w:rPr>
          <w:rFonts w:ascii="Times New Roman" w:hAnsi="Times New Roman" w:cs="Times New Roman"/>
          <w:sz w:val="24"/>
          <w:szCs w:val="24"/>
        </w:rPr>
        <w:t>A observação reveladora é da duquesa Cl [ermont-Tonerre] que na obra de Proust não existe nenhum único estrangeiro [fim do acréscimo]. É preciso deixar passar muita água embaixo da ponte até que se perceba o quão difícil é experenciar tanta coisa que aparentemente se deveria compartilhar em algumas poucas palavras. Pode ser isso mesmo, só que essas palavras fazem parte de um vocabulário secreto determinado por castas e reduzidas situações e não pode ser entendido por quem está de fora.}</w:t>
      </w:r>
    </w:p>
    <w:p w14:paraId="1DC3FC0D" w14:textId="753F4D93" w:rsidR="00875628" w:rsidRDefault="00FB7FE9">
      <w:pPr>
        <w:spacing w:line="360" w:lineRule="auto"/>
        <w:jc w:val="both"/>
      </w:pPr>
      <w:r>
        <w:rPr>
          <w:rFonts w:ascii="Times New Roman" w:hAnsi="Times New Roman" w:cs="Times New Roman"/>
          <w:sz w:val="24"/>
          <w:szCs w:val="24"/>
        </w:rPr>
        <w:t xml:space="preserve">{Os ataques de Proust contra a amizade devem ser basicamente entendidos da seguinte forma: o que lhe parece ser o preço da existência, como a essência do prazer, é algo que </w:t>
      </w:r>
      <w:r>
        <w:rPr>
          <w:rFonts w:ascii="Times New Roman" w:hAnsi="Times New Roman" w:cs="Times New Roman"/>
          <w:sz w:val="24"/>
          <w:szCs w:val="24"/>
        </w:rPr>
        <w:lastRenderedPageBreak/>
        <w:t xml:space="preserve">pode ser bem comunicado, mas não compartilhado no sentido vital. Refere-se totalmente à solidão e, assim, apresenta o contraste fundamental com os prazeres e alegrias que provêm da esfera produtiva. O que parece tão caprichoso e irritante em tantas anedotas é a combinação de uma intensidade de conversa sem precedentes com uma distância intransponível do parceiro. Por um momento, vamos imaginar a felicidade de caminhar ao lado do poeta, ser seu acompanhante num passeio. Então experienciaremos: nunca houve alguém que pudesse nos mostrar as coisas como ele fazia. Seu dedo que aponta é inigualável. Mas há um outro gesto em encontro amigável e na conversa: o toque. A ninguém esse gesto é mais estranho do que a Proust. Ele também não consegue tocar seu leitor, não o poderia por nada nesse mundo. Se alguém quiser colocar as coisas nesta escala - entre os que apontam o dedo e os que tocam - então Proust ficaria, em um extremo, e no outro extremo ficaria Péguy. No fundo, é isso o que Ramon Fernandez entendeu excelentemente (também isso é um contraste extremo com Péguy: </w:t>
      </w:r>
      <w:r w:rsidR="00B86D7F" w:rsidRPr="00CD057D">
        <w:rPr>
          <w:rFonts w:ascii="Times New Roman" w:hAnsi="Times New Roman" w:cs="Times New Roman"/>
          <w:sz w:val="24"/>
          <w:szCs w:val="24"/>
        </w:rPr>
        <w:t>"</w:t>
      </w:r>
      <w:r w:rsidR="00B86D7F" w:rsidRPr="00CD057D">
        <w:rPr>
          <w:rFonts w:ascii="Times New Roman" w:hAnsi="Times New Roman" w:cs="Times New Roman"/>
          <w:i/>
          <w:sz w:val="24"/>
          <w:szCs w:val="24"/>
        </w:rPr>
        <w:t>La profondeur, ou plutôt l’imensité, est toujours du côté de lui-même, non du côté d’autrui</w:t>
      </w:r>
      <w:r w:rsidR="00B86D7F" w:rsidRPr="00CD057D">
        <w:rPr>
          <w:rFonts w:ascii="Times New Roman" w:hAnsi="Times New Roman" w:cs="Times New Roman"/>
          <w:sz w:val="24"/>
          <w:szCs w:val="24"/>
        </w:rPr>
        <w:t>".</w:t>
      </w:r>
      <w:r>
        <w:rPr>
          <w:rStyle w:val="ncoradanotaderodap"/>
          <w:rFonts w:ascii="Times New Roman" w:hAnsi="Times New Roman" w:cs="Times New Roman"/>
          <w:sz w:val="24"/>
          <w:szCs w:val="24"/>
        </w:rPr>
        <w:footnoteReference w:id="8"/>
      </w:r>
      <w:r>
        <w:rPr>
          <w:rFonts w:ascii="Times New Roman" w:hAnsi="Times New Roman" w:cs="Times New Roman"/>
          <w:sz w:val="24"/>
          <w:szCs w:val="24"/>
        </w:rPr>
        <w:t>). Além dessa felicidade embriagante do mostrar, da magia das imagens, não há em Proust espaço para a felicidade física, para a embriaguez puramente física. Ele é entre os grandes escritores épicos um dos poucos que não conseguem fazer com que seus heróis comam. Marcel Brion fez, quando nós falávamos, um comentário espirituoso, que isso acontece porque não existem prazeres realmente perversos da mesa e Proust não tinha as características de Huysmans, que encontrou prazer na descrição de alimentos ruins. Em tais observações lúdicas, no entanto, tilintam as chaves das câmaras mais secretas da obra.}</w:t>
      </w:r>
    </w:p>
    <w:p w14:paraId="02A94203" w14:textId="77777777" w:rsidR="00875628" w:rsidRDefault="00FB7FE9">
      <w:pPr>
        <w:spacing w:line="360" w:lineRule="auto"/>
        <w:jc w:val="right"/>
        <w:rPr>
          <w:rFonts w:ascii="Times New Roman" w:hAnsi="Times New Roman" w:cs="Times New Roman"/>
          <w:sz w:val="24"/>
          <w:szCs w:val="24"/>
        </w:rPr>
      </w:pPr>
      <w:r>
        <w:rPr>
          <w:rFonts w:ascii="Times New Roman" w:hAnsi="Times New Roman" w:cs="Times New Roman"/>
          <w:sz w:val="24"/>
          <w:szCs w:val="24"/>
        </w:rPr>
        <w:t>Cópia do original: Arquivo Benjamin, Ms 428</w:t>
      </w:r>
    </w:p>
    <w:p w14:paraId="325624EA" w14:textId="77777777" w:rsidR="00875628" w:rsidRDefault="00FB7FE9">
      <w:pPr>
        <w:spacing w:line="360" w:lineRule="auto"/>
        <w:jc w:val="right"/>
        <w:rPr>
          <w:rFonts w:ascii="Times New Roman" w:hAnsi="Times New Roman" w:cs="Times New Roman"/>
          <w:sz w:val="24"/>
          <w:szCs w:val="24"/>
        </w:rPr>
      </w:pPr>
      <w:r>
        <w:rPr>
          <w:rFonts w:ascii="Times New Roman" w:hAnsi="Times New Roman" w:cs="Times New Roman"/>
          <w:i/>
          <w:sz w:val="24"/>
          <w:szCs w:val="24"/>
        </w:rPr>
        <w:t>G.S.</w:t>
      </w:r>
      <w:r>
        <w:rPr>
          <w:rFonts w:ascii="Times New Roman" w:hAnsi="Times New Roman" w:cs="Times New Roman"/>
          <w:sz w:val="24"/>
          <w:szCs w:val="24"/>
        </w:rPr>
        <w:t xml:space="preserve"> II-3, p. 1048-1050</w:t>
      </w:r>
      <w:bookmarkStart w:id="3" w:name="_Hlk533793962"/>
      <w:bookmarkEnd w:id="3"/>
    </w:p>
    <w:p w14:paraId="2DD2E4DA" w14:textId="77777777" w:rsidR="00875628" w:rsidRDefault="00875628">
      <w:pPr>
        <w:spacing w:line="360" w:lineRule="auto"/>
        <w:jc w:val="right"/>
        <w:rPr>
          <w:rFonts w:ascii="Times New Roman" w:hAnsi="Times New Roman" w:cs="Times New Roman"/>
          <w:sz w:val="24"/>
          <w:szCs w:val="24"/>
        </w:rPr>
      </w:pPr>
    </w:p>
    <w:p w14:paraId="0EA24063" w14:textId="075092BC" w:rsidR="00875628" w:rsidRDefault="00FB7FE9">
      <w:pPr>
        <w:spacing w:line="360" w:lineRule="auto"/>
        <w:jc w:val="both"/>
      </w:pPr>
      <w:r>
        <w:rPr>
          <w:rFonts w:ascii="Times New Roman" w:hAnsi="Times New Roman" w:cs="Times New Roman"/>
          <w:sz w:val="24"/>
          <w:szCs w:val="24"/>
        </w:rPr>
        <w:t xml:space="preserve">{Mas, para concluir esta série de críticos e apresentadores de Proust com Proust mesmo, como apresentador e crítico, devemos falar brevemente daquilo que o ocupou ao lado de sua obra principal, como um </w:t>
      </w:r>
      <w:r>
        <w:rPr>
          <w:rFonts w:ascii="Times New Roman" w:hAnsi="Times New Roman" w:cs="Times New Roman"/>
          <w:i/>
          <w:iCs/>
          <w:sz w:val="24"/>
          <w:szCs w:val="24"/>
        </w:rPr>
        <w:t>Chroniqueur</w:t>
      </w:r>
      <w:r>
        <w:rPr>
          <w:rFonts w:ascii="Times New Roman" w:hAnsi="Times New Roman" w:cs="Times New Roman"/>
          <w:sz w:val="24"/>
          <w:szCs w:val="24"/>
        </w:rPr>
        <w:t>, como jornalista, como crítico, mas sempre como o gênio que era. Então, especialmente dos "</w:t>
      </w:r>
      <w:r>
        <w:rPr>
          <w:rFonts w:ascii="Times New Roman" w:hAnsi="Times New Roman" w:cs="Times New Roman"/>
          <w:i/>
          <w:sz w:val="24"/>
          <w:szCs w:val="24"/>
        </w:rPr>
        <w:t>Pastiches et Melanges</w:t>
      </w:r>
      <w:r>
        <w:rPr>
          <w:rFonts w:ascii="Times New Roman" w:hAnsi="Times New Roman" w:cs="Times New Roman"/>
          <w:sz w:val="24"/>
          <w:szCs w:val="24"/>
        </w:rPr>
        <w:t>" e da antologia póstuma "</w:t>
      </w:r>
      <w:r>
        <w:rPr>
          <w:rFonts w:ascii="Times New Roman" w:hAnsi="Times New Roman" w:cs="Times New Roman"/>
          <w:i/>
          <w:sz w:val="24"/>
          <w:szCs w:val="24"/>
        </w:rPr>
        <w:t>Chroniques</w:t>
      </w:r>
      <w:r>
        <w:rPr>
          <w:rFonts w:ascii="Times New Roman" w:hAnsi="Times New Roman" w:cs="Times New Roman"/>
          <w:sz w:val="24"/>
          <w:szCs w:val="24"/>
        </w:rPr>
        <w:t xml:space="preserve">".  Até que ponto essas duas funções – de apresentador e crítico - </w:t>
      </w:r>
      <w:r>
        <w:rPr>
          <w:rFonts w:ascii="Times New Roman" w:hAnsi="Times New Roman" w:cs="Times New Roman"/>
          <w:sz w:val="24"/>
          <w:szCs w:val="24"/>
        </w:rPr>
        <w:lastRenderedPageBreak/>
        <w:t xml:space="preserve">foram capazes nele de permear-se mutuamente, a primeira das duas obras o mostra de modo mais surpreendente. Um caso criminal qualquer, do início deste século, forneceu-lhe o motivo que para uma série de nove capítulos, que foi tratado respectivamente no estilo de Balzac, Flaubert, Sainte-Beuve, Henri de Regnier, dos Goncourt, de Michelet, Faguet, Renan e, finalmente, no estilo de seu favorito: Saint-Simon. Não seria suficiente falar aqui de maestria da observação. É indulto do ser atingido, um abalo tão profundo e instantâneo como um relâmpago através de um corpo de linguagem, que a crítica, em resposta a ele, aparece com força criativa na forma de uma paródia. A capacidade mimética e crítica não podem mais ser separadas aqui. Assim podemos ao menos dizer. Mas nós não queremos por isso negligenciar outros olhares talvez mais notáveis para este fenomenal desempenho artístico.} </w:t>
      </w:r>
    </w:p>
    <w:p w14:paraId="018CCA7E" w14:textId="2FBA8B23" w:rsidR="00875628" w:rsidRDefault="00FB7FE9">
      <w:pPr>
        <w:spacing w:line="360" w:lineRule="auto"/>
        <w:jc w:val="both"/>
      </w:pPr>
      <w:r>
        <w:rPr>
          <w:rFonts w:ascii="Times New Roman" w:hAnsi="Times New Roman" w:cs="Times New Roman"/>
          <w:sz w:val="24"/>
          <w:szCs w:val="24"/>
        </w:rPr>
        <w:t xml:space="preserve">{Proust possui não apenas o vício da bajulação num grau eminente - pode-se dizer teológico, mas também o da curiosidade. Em seus lábios havia um reflexo do sorriso que percorreu nos arcos de algumas das catedrais que tanto amava, passando pelos lábios das virgens tolas como fogo alastrado. É o sorriso da curiosidade.  Fez dele a curiosidade, no fundo, um parodista tão grandioso? Então, nós saberíamos, ao mesmo tempo, o que deveríamos pensar sobre a palavra "parodista" neste lugar. Não muito. Porque mesmo que faça justiça à sua </w:t>
      </w:r>
      <w:r>
        <w:rPr>
          <w:rFonts w:ascii="Times New Roman" w:hAnsi="Times New Roman" w:cs="Times New Roman"/>
          <w:i/>
          <w:iCs/>
          <w:sz w:val="24"/>
          <w:szCs w:val="24"/>
        </w:rPr>
        <w:t>malice</w:t>
      </w:r>
      <w:r>
        <w:rPr>
          <w:rFonts w:ascii="Times New Roman" w:hAnsi="Times New Roman" w:cs="Times New Roman"/>
          <w:sz w:val="24"/>
          <w:szCs w:val="24"/>
        </w:rPr>
        <w:t xml:space="preserve"> abissal, isso ainda passa ao largo do amargo, selvagem e severo desses relatos. É o mimetismo do curioso, que tem sido o princípio criativo dessa sequência, mas ao mesmo tempo um momento de todo o seu trabalho criativo. Em Proust</w:t>
      </w:r>
      <w:r w:rsidR="0065100E">
        <w:rPr>
          <w:rFonts w:ascii="Times New Roman" w:hAnsi="Times New Roman" w:cs="Times New Roman"/>
          <w:sz w:val="24"/>
          <w:szCs w:val="24"/>
        </w:rPr>
        <w:t>,</w:t>
      </w:r>
      <w:r w:rsidR="00CD057D">
        <w:rPr>
          <w:rFonts w:ascii="Times New Roman" w:hAnsi="Times New Roman" w:cs="Times New Roman"/>
          <w:sz w:val="24"/>
          <w:szCs w:val="24"/>
        </w:rPr>
        <w:t xml:space="preserve"> </w:t>
      </w:r>
      <w:r>
        <w:rPr>
          <w:rFonts w:ascii="Times New Roman" w:hAnsi="Times New Roman" w:cs="Times New Roman"/>
          <w:sz w:val="24"/>
          <w:szCs w:val="24"/>
        </w:rPr>
        <w:t>a paixão pela flora -</w:t>
      </w:r>
      <w:r w:rsidR="0065100E">
        <w:rPr>
          <w:rFonts w:ascii="Times New Roman" w:hAnsi="Times New Roman" w:cs="Times New Roman"/>
          <w:sz w:val="24"/>
          <w:szCs w:val="24"/>
        </w:rPr>
        <w:t xml:space="preserve"> ou</w:t>
      </w:r>
      <w:r>
        <w:rPr>
          <w:rFonts w:ascii="Times New Roman" w:hAnsi="Times New Roman" w:cs="Times New Roman"/>
          <w:sz w:val="24"/>
          <w:szCs w:val="24"/>
        </w:rPr>
        <w:t xml:space="preserve"> melhor pelo vegetal –, não pode ser levado suficientemente à sério. Em seu perímetro está o mimetismo e como muitos outros [lados?</w:t>
      </w:r>
      <w:r>
        <w:rPr>
          <w:rStyle w:val="ncoradanotaderodap"/>
          <w:rFonts w:ascii="Times New Roman" w:hAnsi="Times New Roman" w:cs="Times New Roman"/>
          <w:sz w:val="24"/>
          <w:szCs w:val="24"/>
        </w:rPr>
        <w:footnoteReference w:id="9"/>
      </w:r>
      <w:r>
        <w:rPr>
          <w:rFonts w:ascii="Times New Roman" w:hAnsi="Times New Roman" w:cs="Times New Roman"/>
          <w:sz w:val="24"/>
          <w:szCs w:val="24"/>
        </w:rPr>
        <w:t xml:space="preserve">] dessa esfera de vida e é extremamente típico para o procedimento de Proust. Seus reconhecimentos mais exatos, mais evidentes estão sentados em seus objetos como insetos encima de folhas, brotos e ramos, não entregando nada de sua existência até que um salto, um bater de asas, um pulo mostra ao observador assustado que aqui uma vida imprevisível, própria tinha discretamente se infiltrado em um mundo estranho. O verdadeiro leitor de Proust é sacudido constantemente por pequenos sustos. Ele encontra aqui nessas paródias enquanto um jogo com "estilos", aquilo que já o afetou de modo completamente diferente como uma luta pela existência desse espírito na cobertura de folhagem da sociedade. </w:t>
      </w:r>
    </w:p>
    <w:p w14:paraId="114103EA" w14:textId="6C5207DB" w:rsidR="00875628" w:rsidRDefault="00FB7FE9">
      <w:pPr>
        <w:spacing w:line="360" w:lineRule="auto"/>
        <w:jc w:val="both"/>
      </w:pPr>
      <w:r>
        <w:rPr>
          <w:rFonts w:ascii="Times New Roman" w:hAnsi="Times New Roman" w:cs="Times New Roman"/>
          <w:sz w:val="24"/>
          <w:szCs w:val="24"/>
        </w:rPr>
        <w:lastRenderedPageBreak/>
        <w:t>A paródia tem valor catártico. "Quando terminamos um livro, nós queremos não apenas viver mais tempo com suas personagens, Madame de Beauseant ou Frederic Moreau, mas até mesmo nossa voz interior quer continuar a falar em sua linguagem, visto já ter sido disciplinada ao longo da leitura no ritmo de um Balzac, um Flaubert. Então devemos nos submeter a ela por um momento e, para que o tom reverbere, pisar no pedal [do piano]; ou seja, nada mais do que imitar intencionalmente para depois voltar a sermos originais de novo e não imitarmos despropositadamente pelo resto de nossas vidas”.  É o que diz um ensaio “Sobre o estilo de Flaubert” (“</w:t>
      </w:r>
      <w:r>
        <w:rPr>
          <w:rFonts w:ascii="Times New Roman" w:hAnsi="Times New Roman" w:cs="Times New Roman"/>
          <w:i/>
          <w:sz w:val="24"/>
          <w:szCs w:val="24"/>
        </w:rPr>
        <w:t>À propos du style de Flaubert</w:t>
      </w:r>
      <w:r>
        <w:rPr>
          <w:rFonts w:ascii="Times New Roman" w:hAnsi="Times New Roman" w:cs="Times New Roman"/>
          <w:sz w:val="24"/>
          <w:szCs w:val="24"/>
        </w:rPr>
        <w:t xml:space="preserve">”) que se encontra em </w:t>
      </w:r>
      <w:r>
        <w:rPr>
          <w:rFonts w:ascii="Times New Roman" w:hAnsi="Times New Roman" w:cs="Times New Roman"/>
          <w:i/>
          <w:sz w:val="24"/>
          <w:szCs w:val="24"/>
        </w:rPr>
        <w:t>Chroniques</w:t>
      </w:r>
      <w:r>
        <w:rPr>
          <w:rFonts w:ascii="Times New Roman" w:hAnsi="Times New Roman" w:cs="Times New Roman"/>
          <w:sz w:val="24"/>
          <w:szCs w:val="24"/>
        </w:rPr>
        <w:t xml:space="preserve"> junto com outras críticas literárias, glosas sobre os salões parisienses, descrições de paisagens rurais (ambos são estudos preliminares para as cenas da obra de sua vida)} </w:t>
      </w:r>
    </w:p>
    <w:p w14:paraId="063FEE12" w14:textId="6C37AC47" w:rsidR="00875628" w:rsidRPr="008E2E57" w:rsidRDefault="00FB7FE9">
      <w:pPr>
        <w:spacing w:line="360" w:lineRule="auto"/>
        <w:jc w:val="both"/>
        <w:rPr>
          <w:rFonts w:ascii="Times New Roman" w:hAnsi="Times New Roman" w:cs="Times New Roman"/>
          <w:sz w:val="24"/>
          <w:szCs w:val="24"/>
        </w:rPr>
      </w:pPr>
      <w:r w:rsidRPr="00CD057D">
        <w:rPr>
          <w:rFonts w:ascii="Times New Roman" w:hAnsi="Times New Roman" w:cs="Times New Roman"/>
          <w:sz w:val="24"/>
          <w:szCs w:val="24"/>
        </w:rPr>
        <w:t>Certamente Proust poderia ter completado com o desempenho sintético de</w:t>
      </w:r>
      <w:r>
        <w:rPr>
          <w:rFonts w:ascii="Times New Roman" w:hAnsi="Times New Roman" w:cs="Times New Roman"/>
          <w:sz w:val="24"/>
          <w:szCs w:val="24"/>
        </w:rPr>
        <w:t xml:space="preserve"> suas “Pastiches", como ele o fez no caso de Flaubert. Mas, para esse grande crítico, a forma da crítica e também os objetos da literatura ficavam na última fileira. Caso contrário, não teríamos ficado confinados a suas observações sobre Ruskin, Flaubert, Baudelaire, algumas páginas sobre a condessa de Noailles e pouco a mais. </w:t>
      </w:r>
      <w:bookmarkStart w:id="5" w:name="_Hlk533029229"/>
      <w:r>
        <w:rPr>
          <w:rFonts w:ascii="Times New Roman" w:hAnsi="Times New Roman" w:cs="Times New Roman"/>
          <w:i/>
          <w:sz w:val="24"/>
          <w:szCs w:val="24"/>
        </w:rPr>
        <w:t>Non multa sed multum</w:t>
      </w:r>
      <w:bookmarkEnd w:id="5"/>
      <w:r>
        <w:rPr>
          <w:rStyle w:val="ncoradanotaderodap"/>
          <w:rFonts w:ascii="Times New Roman" w:hAnsi="Times New Roman" w:cs="Times New Roman"/>
          <w:sz w:val="24"/>
          <w:szCs w:val="24"/>
        </w:rPr>
        <w:footnoteReference w:id="10"/>
      </w:r>
      <w:r>
        <w:rPr>
          <w:rFonts w:ascii="Times New Roman" w:hAnsi="Times New Roman" w:cs="Times New Roman"/>
          <w:sz w:val="24"/>
          <w:szCs w:val="24"/>
        </w:rPr>
        <w:t xml:space="preserve">. </w:t>
      </w:r>
      <w:r w:rsidR="0065100E">
        <w:rPr>
          <w:rFonts w:ascii="Times New Roman" w:hAnsi="Times New Roman" w:cs="Times New Roman"/>
          <w:sz w:val="24"/>
          <w:szCs w:val="24"/>
        </w:rPr>
        <w:t>Assim, não</w:t>
      </w:r>
      <w:r>
        <w:rPr>
          <w:rFonts w:ascii="Times New Roman" w:hAnsi="Times New Roman" w:cs="Times New Roman"/>
          <w:sz w:val="24"/>
          <w:szCs w:val="24"/>
        </w:rPr>
        <w:t xml:space="preserve"> temos – para permanecer um pouco mais no ensaio sobre Flaubert </w:t>
      </w:r>
      <w:r w:rsidR="0065100E">
        <w:rPr>
          <w:rFonts w:ascii="Times New Roman" w:hAnsi="Times New Roman" w:cs="Times New Roman"/>
          <w:sz w:val="24"/>
          <w:szCs w:val="24"/>
        </w:rPr>
        <w:t>–</w:t>
      </w:r>
      <w:r>
        <w:rPr>
          <w:rFonts w:ascii="Times New Roman" w:hAnsi="Times New Roman" w:cs="Times New Roman"/>
          <w:sz w:val="24"/>
          <w:szCs w:val="24"/>
        </w:rPr>
        <w:t>,  em nenhum ensaio literário de observância materialista histórica  um comentário tão profundo, que anuncia tanto o método, como na apresentação de partes de frases de Flaubert "como   materiais pesados que suas frases erguem, em ritmo intermitente de escavadora, para, em seguida, deixá-los cair de novo". Aliás, este trabalho crítico oferece intencionalmente conclusões determinantes sobre o próprio trabalho de Proust, especialmente no que diz respeito ao tratamento dos tempos. Aqui se aprende que é uma lacuna ("</w:t>
      </w:r>
      <w:r>
        <w:rPr>
          <w:rFonts w:ascii="Times New Roman" w:hAnsi="Times New Roman" w:cs="Times New Roman"/>
          <w:i/>
          <w:sz w:val="24"/>
          <w:szCs w:val="24"/>
        </w:rPr>
        <w:t>un blanc</w:t>
      </w:r>
      <w:r>
        <w:rPr>
          <w:rFonts w:ascii="Times New Roman" w:hAnsi="Times New Roman" w:cs="Times New Roman"/>
          <w:sz w:val="24"/>
          <w:szCs w:val="24"/>
        </w:rPr>
        <w:t xml:space="preserve">") o trecho que Proust mais admira em toda </w:t>
      </w:r>
      <w:r>
        <w:rPr>
          <w:rFonts w:ascii="Times New Roman" w:hAnsi="Times New Roman" w:cs="Times New Roman"/>
          <w:i/>
          <w:iCs/>
          <w:sz w:val="24"/>
          <w:szCs w:val="24"/>
        </w:rPr>
        <w:t xml:space="preserve">Education sentimentale </w:t>
      </w:r>
      <w:r>
        <w:rPr>
          <w:rFonts w:ascii="Times New Roman" w:hAnsi="Times New Roman" w:cs="Times New Roman"/>
          <w:sz w:val="24"/>
          <w:szCs w:val="24"/>
        </w:rPr>
        <w:t>. Teria sido porque ele reconheceu nela o espaço de sua futura obra? {Proust não era mais um desconhecido quando escreveu isso. Um ano e meio depois,</w:t>
      </w:r>
      <w:r w:rsidR="008E2E57">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i/>
          <w:sz w:val="24"/>
          <w:szCs w:val="24"/>
        </w:rPr>
        <w:t>À propos de Baudelaire</w:t>
      </w:r>
      <w:r>
        <w:rPr>
          <w:rFonts w:ascii="Times New Roman" w:hAnsi="Times New Roman" w:cs="Times New Roman"/>
          <w:sz w:val="24"/>
          <w:szCs w:val="24"/>
        </w:rPr>
        <w:t>"</w:t>
      </w:r>
      <w:r w:rsidR="00455171">
        <w:rPr>
          <w:rFonts w:ascii="Times New Roman" w:hAnsi="Times New Roman" w:cs="Times New Roman"/>
          <w:sz w:val="24"/>
          <w:szCs w:val="24"/>
        </w:rPr>
        <w:t xml:space="preserve"> </w:t>
      </w:r>
      <w:r>
        <w:rPr>
          <w:rFonts w:ascii="Times New Roman" w:hAnsi="Times New Roman" w:cs="Times New Roman"/>
          <w:sz w:val="24"/>
          <w:szCs w:val="24"/>
        </w:rPr>
        <w:t>veio escrito do grande auge da fama e da baixa altura do leito da morte, de modo muito surpreendente, e, certamente  muito maravilho  em a sua concordância maçônica no sofrimento, nas suas</w:t>
      </w:r>
      <w:r w:rsidR="005374BB" w:rsidRPr="005374BB">
        <w:t xml:space="preserve"> </w:t>
      </w:r>
      <w:r w:rsidR="005374BB" w:rsidRPr="00455171">
        <w:rPr>
          <w:rFonts w:ascii="Times New Roman" w:hAnsi="Times New Roman" w:cs="Times New Roman"/>
          <w:i/>
          <w:sz w:val="24"/>
          <w:szCs w:val="24"/>
        </w:rPr>
        <w:t>d</w:t>
      </w:r>
      <w:r w:rsidR="0065100E">
        <w:rPr>
          <w:rFonts w:ascii="Times New Roman" w:hAnsi="Times New Roman" w:cs="Times New Roman"/>
          <w:i/>
          <w:sz w:val="24"/>
          <w:szCs w:val="24"/>
        </w:rPr>
        <w:t>é</w:t>
      </w:r>
      <w:r w:rsidR="005374BB" w:rsidRPr="00455171">
        <w:rPr>
          <w:rFonts w:ascii="Times New Roman" w:hAnsi="Times New Roman" w:cs="Times New Roman"/>
          <w:i/>
          <w:sz w:val="24"/>
          <w:szCs w:val="24"/>
        </w:rPr>
        <w:t>faillances de la mémoire</w:t>
      </w:r>
      <w:r>
        <w:rPr>
          <w:rStyle w:val="ncoradanotaderodap"/>
          <w:rFonts w:ascii="Times New Roman" w:hAnsi="Times New Roman" w:cs="Times New Roman"/>
          <w:sz w:val="24"/>
          <w:szCs w:val="24"/>
        </w:rPr>
        <w:footnoteReference w:id="11"/>
      </w:r>
      <w:r>
        <w:rPr>
          <w:rFonts w:ascii="Times New Roman" w:hAnsi="Times New Roman" w:cs="Times New Roman"/>
          <w:sz w:val="24"/>
          <w:szCs w:val="24"/>
        </w:rPr>
        <w:t xml:space="preserve">, com a tagarelice daquele que repousa,  com o </w:t>
      </w:r>
      <w:r>
        <w:rPr>
          <w:rFonts w:ascii="Times New Roman" w:hAnsi="Times New Roman" w:cs="Times New Roman"/>
          <w:i/>
          <w:iCs/>
          <w:sz w:val="24"/>
          <w:szCs w:val="24"/>
        </w:rPr>
        <w:t>détachem</w:t>
      </w:r>
      <w:r w:rsidR="0065100E">
        <w:rPr>
          <w:rFonts w:ascii="Times New Roman" w:hAnsi="Times New Roman" w:cs="Times New Roman"/>
          <w:i/>
          <w:iCs/>
          <w:sz w:val="24"/>
          <w:szCs w:val="24"/>
        </w:rPr>
        <w:t>e</w:t>
      </w:r>
      <w:r>
        <w:rPr>
          <w:rFonts w:ascii="Times New Roman" w:hAnsi="Times New Roman" w:cs="Times New Roman"/>
          <w:i/>
          <w:iCs/>
          <w:sz w:val="24"/>
          <w:szCs w:val="24"/>
        </w:rPr>
        <w:t xml:space="preserve">nt </w:t>
      </w:r>
      <w:r>
        <w:rPr>
          <w:rFonts w:ascii="Times New Roman" w:hAnsi="Times New Roman" w:cs="Times New Roman"/>
          <w:sz w:val="24"/>
          <w:szCs w:val="24"/>
        </w:rPr>
        <w:t xml:space="preserve"> em relação ao tema levado ao extremo</w:t>
      </w:r>
      <w:r>
        <w:rPr>
          <w:rStyle w:val="ncoradanotaderodap"/>
          <w:rFonts w:ascii="Times New Roman" w:hAnsi="Times New Roman" w:cs="Times New Roman"/>
          <w:sz w:val="24"/>
          <w:szCs w:val="24"/>
        </w:rPr>
        <w:footnoteReference w:id="12"/>
      </w:r>
      <w:r>
        <w:rPr>
          <w:rFonts w:ascii="Times New Roman" w:hAnsi="Times New Roman" w:cs="Times New Roman"/>
          <w:sz w:val="24"/>
          <w:szCs w:val="24"/>
        </w:rPr>
        <w:t xml:space="preserve"> ao tema que alguém tem  </w:t>
      </w:r>
      <w:r>
        <w:rPr>
          <w:rFonts w:ascii="Times New Roman" w:hAnsi="Times New Roman" w:cs="Times New Roman"/>
          <w:sz w:val="24"/>
          <w:szCs w:val="24"/>
        </w:rPr>
        <w:lastRenderedPageBreak/>
        <w:t>quando quer falar mais uma vez, não importa sobre o qu</w:t>
      </w:r>
      <w:r w:rsidR="0065100E">
        <w:rPr>
          <w:rFonts w:ascii="Times New Roman" w:hAnsi="Times New Roman" w:cs="Times New Roman"/>
          <w:sz w:val="24"/>
          <w:szCs w:val="24"/>
        </w:rPr>
        <w:t>ê</w:t>
      </w:r>
      <w:r>
        <w:rPr>
          <w:rFonts w:ascii="Times New Roman" w:hAnsi="Times New Roman" w:cs="Times New Roman"/>
          <w:sz w:val="24"/>
          <w:szCs w:val="24"/>
        </w:rPr>
        <w:t xml:space="preserve">. E como esta exaustão </w:t>
      </w:r>
      <w:r w:rsidR="0065100E">
        <w:rPr>
          <w:rFonts w:ascii="Times New Roman" w:hAnsi="Times New Roman" w:cs="Times New Roman"/>
          <w:sz w:val="24"/>
          <w:szCs w:val="24"/>
        </w:rPr>
        <w:t>é entretecida</w:t>
      </w:r>
      <w:r>
        <w:rPr>
          <w:rFonts w:ascii="Times New Roman" w:hAnsi="Times New Roman" w:cs="Times New Roman"/>
          <w:sz w:val="24"/>
          <w:szCs w:val="24"/>
        </w:rPr>
        <w:t xml:space="preserve"> com tudo que o Proust saudável teve de mais </w:t>
      </w:r>
      <w:r w:rsidR="0065100E">
        <w:rPr>
          <w:rFonts w:ascii="Times New Roman" w:hAnsi="Times New Roman" w:cs="Times New Roman"/>
          <w:sz w:val="24"/>
          <w:szCs w:val="24"/>
        </w:rPr>
        <w:t>maligno</w:t>
      </w:r>
      <w:r>
        <w:rPr>
          <w:rFonts w:ascii="Times New Roman" w:hAnsi="Times New Roman" w:cs="Times New Roman"/>
          <w:sz w:val="24"/>
          <w:szCs w:val="24"/>
        </w:rPr>
        <w:t xml:space="preserve">, mais astuto. Aqui aparece -  frente ao Baudelaire morto - uma atitude que determinou </w:t>
      </w:r>
      <w:r w:rsidR="0065100E">
        <w:rPr>
          <w:rFonts w:ascii="Times New Roman" w:hAnsi="Times New Roman" w:cs="Times New Roman"/>
          <w:sz w:val="24"/>
          <w:szCs w:val="24"/>
        </w:rPr>
        <w:t>a economia</w:t>
      </w:r>
      <w:r>
        <w:rPr>
          <w:rFonts w:ascii="Times New Roman" w:hAnsi="Times New Roman" w:cs="Times New Roman"/>
          <w:sz w:val="24"/>
          <w:szCs w:val="24"/>
        </w:rPr>
        <w:t xml:space="preserve"> da Proust também na lida com seus contemporâneos: uma ternura tão exuberante, adivinhatória que o revés para o sarcasmo aparecia como um reflexo inevitável da exaustão e, aparentemente,</w:t>
      </w:r>
      <w:r w:rsidR="0065100E">
        <w:rPr>
          <w:rFonts w:ascii="Times New Roman" w:hAnsi="Times New Roman" w:cs="Times New Roman"/>
          <w:sz w:val="24"/>
          <w:szCs w:val="24"/>
        </w:rPr>
        <w:t xml:space="preserve"> </w:t>
      </w:r>
      <w:r>
        <w:rPr>
          <w:rFonts w:ascii="Times New Roman" w:hAnsi="Times New Roman" w:cs="Times New Roman"/>
          <w:sz w:val="24"/>
          <w:szCs w:val="24"/>
        </w:rPr>
        <w:t>mal podendo ser atribuído moralmente ao próprio poeta} [Léon Pierre-] Quint [</w:t>
      </w:r>
      <w:r>
        <w:rPr>
          <w:rFonts w:ascii="Times New Roman" w:hAnsi="Times New Roman" w:cs="Times New Roman"/>
          <w:i/>
          <w:sz w:val="24"/>
          <w:szCs w:val="24"/>
        </w:rPr>
        <w:t>Marcel Proust, Sa vie, son oeuvre</w:t>
      </w:r>
      <w:r>
        <w:rPr>
          <w:rFonts w:ascii="Times New Roman" w:hAnsi="Times New Roman" w:cs="Times New Roman"/>
          <w:sz w:val="24"/>
          <w:szCs w:val="24"/>
        </w:rPr>
        <w:t xml:space="preserve">, Paris, 1925] p. 113. </w:t>
      </w:r>
    </w:p>
    <w:p w14:paraId="5D9CE125" w14:textId="77777777" w:rsidR="00875628" w:rsidRDefault="00FB7FE9">
      <w:pPr>
        <w:spacing w:line="360" w:lineRule="auto"/>
        <w:jc w:val="right"/>
        <w:rPr>
          <w:rFonts w:ascii="Times New Roman" w:hAnsi="Times New Roman" w:cs="Times New Roman"/>
          <w:sz w:val="24"/>
          <w:szCs w:val="24"/>
        </w:rPr>
      </w:pPr>
      <w:r>
        <w:rPr>
          <w:rFonts w:ascii="Times New Roman" w:hAnsi="Times New Roman" w:cs="Times New Roman"/>
          <w:sz w:val="24"/>
          <w:szCs w:val="24"/>
        </w:rPr>
        <w:t>Cópia do original: Arquivo Benjamin, Ms 429 r</w:t>
      </w:r>
    </w:p>
    <w:p w14:paraId="66763E44" w14:textId="77777777" w:rsidR="00875628" w:rsidRDefault="00FB7FE9">
      <w:pPr>
        <w:spacing w:line="360" w:lineRule="auto"/>
        <w:jc w:val="right"/>
        <w:rPr>
          <w:rFonts w:ascii="Times New Roman" w:hAnsi="Times New Roman" w:cs="Times New Roman"/>
          <w:sz w:val="24"/>
          <w:szCs w:val="24"/>
        </w:rPr>
      </w:pPr>
      <w:r>
        <w:rPr>
          <w:rFonts w:ascii="Times New Roman" w:hAnsi="Times New Roman" w:cs="Times New Roman"/>
          <w:i/>
          <w:sz w:val="24"/>
          <w:szCs w:val="24"/>
        </w:rPr>
        <w:t>G.S.</w:t>
      </w:r>
      <w:r>
        <w:rPr>
          <w:rFonts w:ascii="Times New Roman" w:hAnsi="Times New Roman" w:cs="Times New Roman"/>
          <w:sz w:val="24"/>
          <w:szCs w:val="24"/>
        </w:rPr>
        <w:t xml:space="preserve"> II-3, p. 1050-1052</w:t>
      </w:r>
    </w:p>
    <w:p w14:paraId="613F9590" w14:textId="77777777" w:rsidR="00875628" w:rsidRDefault="00875628">
      <w:pPr>
        <w:spacing w:line="360" w:lineRule="auto"/>
        <w:jc w:val="both"/>
        <w:rPr>
          <w:rFonts w:ascii="Times New Roman" w:hAnsi="Times New Roman" w:cs="Times New Roman"/>
          <w:sz w:val="24"/>
          <w:szCs w:val="24"/>
        </w:rPr>
      </w:pPr>
    </w:p>
    <w:p w14:paraId="5F598D80" w14:textId="3C23FD40" w:rsidR="00875628" w:rsidRPr="000B1A58" w:rsidRDefault="00FB7FE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{Este </w:t>
      </w:r>
      <w:r>
        <w:rPr>
          <w:rFonts w:ascii="Times New Roman" w:hAnsi="Times New Roman" w:cs="Times New Roman"/>
          <w:i/>
          <w:sz w:val="24"/>
          <w:szCs w:val="24"/>
        </w:rPr>
        <w:t>Baudelaire</w:t>
      </w:r>
      <w:r>
        <w:rPr>
          <w:rFonts w:ascii="Times New Roman" w:hAnsi="Times New Roman" w:cs="Times New Roman"/>
          <w:sz w:val="24"/>
          <w:szCs w:val="24"/>
        </w:rPr>
        <w:t xml:space="preserve"> foi sua última publicação. No ano d</w:t>
      </w:r>
      <w:r w:rsidR="0065100E">
        <w:rPr>
          <w:rFonts w:ascii="Times New Roman" w:hAnsi="Times New Roman" w:cs="Times New Roman"/>
          <w:sz w:val="24"/>
          <w:szCs w:val="24"/>
        </w:rPr>
        <w:t>e sua</w:t>
      </w:r>
      <w:r>
        <w:rPr>
          <w:rFonts w:ascii="Times New Roman" w:hAnsi="Times New Roman" w:cs="Times New Roman"/>
          <w:sz w:val="24"/>
          <w:szCs w:val="24"/>
        </w:rPr>
        <w:t xml:space="preserve"> escrita, em 1922, ele morreu de asma nervosa logo após a conclusão da obra principal. Os médicos ha</w:t>
      </w:r>
      <w:r w:rsidR="003A4A36">
        <w:rPr>
          <w:rFonts w:ascii="Times New Roman" w:hAnsi="Times New Roman" w:cs="Times New Roman"/>
          <w:sz w:val="24"/>
          <w:szCs w:val="24"/>
        </w:rPr>
        <w:t>via</w:t>
      </w:r>
      <w:r>
        <w:rPr>
          <w:rFonts w:ascii="Times New Roman" w:hAnsi="Times New Roman" w:cs="Times New Roman"/>
          <w:sz w:val="24"/>
          <w:szCs w:val="24"/>
        </w:rPr>
        <w:t xml:space="preserve">m sido impotentes diante desse sofrimento ao longo de sua vida, bem diferente do poeta que parece ter usado a doença a seu serviço </w:t>
      </w:r>
      <w:bookmarkStart w:id="6" w:name="_Hlk8905406"/>
      <w:r>
        <w:rPr>
          <w:rFonts w:ascii="Times New Roman" w:hAnsi="Times New Roman" w:cs="Times New Roman"/>
          <w:sz w:val="24"/>
          <w:szCs w:val="24"/>
        </w:rPr>
        <w:t>de modo muito planejad</w:t>
      </w:r>
      <w:r w:rsidR="003A4A36">
        <w:rPr>
          <w:rFonts w:ascii="Times New Roman" w:hAnsi="Times New Roman" w:cs="Times New Roman"/>
          <w:sz w:val="24"/>
          <w:szCs w:val="24"/>
        </w:rPr>
        <w:t>o</w:t>
      </w:r>
      <w:bookmarkEnd w:id="6"/>
      <w:r>
        <w:rPr>
          <w:rFonts w:ascii="Times New Roman" w:hAnsi="Times New Roman" w:cs="Times New Roman"/>
          <w:sz w:val="24"/>
          <w:szCs w:val="24"/>
        </w:rPr>
        <w:t xml:space="preserve">. Ele foi - para começar com o mais superficial - um verdadeiro diretor de sua doença. </w:t>
      </w:r>
      <w:r w:rsidR="00B20A99">
        <w:rPr>
          <w:rFonts w:ascii="Times New Roman" w:hAnsi="Times New Roman" w:cs="Times New Roman"/>
          <w:sz w:val="24"/>
          <w:szCs w:val="24"/>
        </w:rPr>
        <w:t>Por</w:t>
      </w:r>
      <w:r>
        <w:rPr>
          <w:rFonts w:ascii="Times New Roman" w:hAnsi="Times New Roman" w:cs="Times New Roman"/>
          <w:sz w:val="24"/>
          <w:szCs w:val="24"/>
        </w:rPr>
        <w:t xml:space="preserve"> meses, ele </w:t>
      </w:r>
      <w:r w:rsidR="00B20A99">
        <w:rPr>
          <w:rFonts w:ascii="Times New Roman" w:hAnsi="Times New Roman" w:cs="Times New Roman"/>
          <w:sz w:val="24"/>
          <w:szCs w:val="24"/>
        </w:rPr>
        <w:t xml:space="preserve">combina </w:t>
      </w:r>
      <w:r>
        <w:rPr>
          <w:rFonts w:ascii="Times New Roman" w:hAnsi="Times New Roman" w:cs="Times New Roman"/>
          <w:sz w:val="24"/>
          <w:szCs w:val="24"/>
        </w:rPr>
        <w:t>com ironia devastadora a imagem de um devoto que lhe envia</w:t>
      </w:r>
      <w:r w:rsidR="00B20A99">
        <w:rPr>
          <w:rFonts w:ascii="Times New Roman" w:hAnsi="Times New Roman" w:cs="Times New Roman"/>
          <w:sz w:val="24"/>
          <w:szCs w:val="24"/>
        </w:rPr>
        <w:t>ra</w:t>
      </w:r>
      <w:r>
        <w:rPr>
          <w:rFonts w:ascii="Times New Roman" w:hAnsi="Times New Roman" w:cs="Times New Roman"/>
          <w:sz w:val="24"/>
          <w:szCs w:val="24"/>
        </w:rPr>
        <w:t xml:space="preserve"> flores</w:t>
      </w:r>
      <w:bookmarkStart w:id="7" w:name="_Hlk8905711"/>
      <w:r>
        <w:rPr>
          <w:rFonts w:ascii="Times New Roman" w:hAnsi="Times New Roman" w:cs="Times New Roman"/>
          <w:sz w:val="24"/>
          <w:szCs w:val="24"/>
        </w:rPr>
        <w:t xml:space="preserve">, com </w:t>
      </w:r>
      <w:r w:rsidR="00B20A99">
        <w:rPr>
          <w:rFonts w:ascii="Times New Roman" w:hAnsi="Times New Roman" w:cs="Times New Roman"/>
          <w:sz w:val="24"/>
          <w:szCs w:val="24"/>
        </w:rPr>
        <w:t>um</w:t>
      </w:r>
      <w:r>
        <w:rPr>
          <w:rFonts w:ascii="Times New Roman" w:hAnsi="Times New Roman" w:cs="Times New Roman"/>
          <w:sz w:val="24"/>
          <w:szCs w:val="24"/>
        </w:rPr>
        <w:t xml:space="preserve"> cheiro insuportável para ele</w:t>
      </w:r>
      <w:r w:rsidR="00B20A99">
        <w:rPr>
          <w:rFonts w:ascii="Times New Roman" w:hAnsi="Times New Roman" w:cs="Times New Roman"/>
          <w:sz w:val="24"/>
          <w:szCs w:val="24"/>
        </w:rPr>
        <w:t>,</w:t>
      </w:r>
      <w:r>
        <w:rPr>
          <w:rFonts w:ascii="Times New Roman" w:hAnsi="Times New Roman" w:cs="Times New Roman"/>
          <w:sz w:val="24"/>
          <w:szCs w:val="24"/>
        </w:rPr>
        <w:t xml:space="preserve"> </w:t>
      </w:r>
      <w:bookmarkEnd w:id="7"/>
      <w:r w:rsidR="00B20A99">
        <w:rPr>
          <w:rFonts w:ascii="Times New Roman" w:hAnsi="Times New Roman" w:cs="Times New Roman"/>
          <w:sz w:val="24"/>
          <w:szCs w:val="24"/>
        </w:rPr>
        <w:t>A</w:t>
      </w:r>
      <w:r>
        <w:rPr>
          <w:rFonts w:ascii="Times New Roman" w:hAnsi="Times New Roman" w:cs="Times New Roman"/>
          <w:sz w:val="24"/>
          <w:szCs w:val="24"/>
        </w:rPr>
        <w:t xml:space="preserve">lerta os </w:t>
      </w:r>
      <w:r w:rsidR="00B20A99">
        <w:rPr>
          <w:rFonts w:ascii="Times New Roman" w:hAnsi="Times New Roman" w:cs="Times New Roman"/>
          <w:sz w:val="24"/>
          <w:szCs w:val="24"/>
        </w:rPr>
        <w:t xml:space="preserve">amigos </w:t>
      </w:r>
      <w:r>
        <w:rPr>
          <w:rFonts w:ascii="Times New Roman" w:hAnsi="Times New Roman" w:cs="Times New Roman"/>
          <w:sz w:val="24"/>
          <w:szCs w:val="24"/>
        </w:rPr>
        <w:t>com os tempos e pausas de seu sofrimento como um czar alertava os boiardos</w:t>
      </w:r>
      <w:r>
        <w:rPr>
          <w:rStyle w:val="ncoradanotaderodap"/>
          <w:rFonts w:ascii="Times New Roman" w:hAnsi="Times New Roman" w:cs="Times New Roman"/>
          <w:sz w:val="24"/>
          <w:szCs w:val="24"/>
        </w:rPr>
        <w:footnoteReference w:id="13"/>
      </w:r>
      <w:r>
        <w:rPr>
          <w:rFonts w:ascii="Times New Roman" w:hAnsi="Times New Roman" w:cs="Times New Roman"/>
          <w:sz w:val="24"/>
          <w:szCs w:val="24"/>
        </w:rPr>
        <w:t xml:space="preserve"> ; e </w:t>
      </w:r>
      <w:r w:rsidR="00AE65B1">
        <w:rPr>
          <w:rFonts w:ascii="Times New Roman" w:hAnsi="Times New Roman" w:cs="Times New Roman"/>
          <w:sz w:val="24"/>
          <w:szCs w:val="24"/>
        </w:rPr>
        <w:t>ansiado</w:t>
      </w:r>
      <w:r>
        <w:rPr>
          <w:rFonts w:ascii="Times New Roman" w:hAnsi="Times New Roman" w:cs="Times New Roman"/>
          <w:sz w:val="24"/>
          <w:szCs w:val="24"/>
        </w:rPr>
        <w:t xml:space="preserve"> e temido pelos amigos era o momento quando o poeta, de repente, muito  depois da meia-noite, aparecia em um salão –  </w:t>
      </w:r>
      <w:r>
        <w:rPr>
          <w:rFonts w:ascii="Times New Roman" w:hAnsi="Times New Roman" w:cs="Times New Roman"/>
          <w:i/>
          <w:iCs/>
          <w:sz w:val="24"/>
          <w:szCs w:val="24"/>
        </w:rPr>
        <w:t>brisé de fatigue</w:t>
      </w:r>
      <w:r>
        <w:rPr>
          <w:rStyle w:val="ncoradanotaderodap"/>
          <w:rFonts w:ascii="Times New Roman" w:hAnsi="Times New Roman" w:cs="Times New Roman"/>
          <w:sz w:val="24"/>
          <w:szCs w:val="24"/>
        </w:rPr>
        <w:footnoteReference w:id="14"/>
      </w:r>
      <w:r>
        <w:rPr>
          <w:rFonts w:ascii="Times New Roman" w:hAnsi="Times New Roman" w:cs="Times New Roman"/>
          <w:sz w:val="24"/>
          <w:szCs w:val="24"/>
        </w:rPr>
        <w:t xml:space="preserve"> </w:t>
      </w:r>
      <w:r w:rsidR="0065100E">
        <w:rPr>
          <w:rFonts w:ascii="Times New Roman" w:hAnsi="Times New Roman" w:cs="Times New Roman"/>
          <w:sz w:val="24"/>
          <w:szCs w:val="24"/>
        </w:rPr>
        <w:t>-</w:t>
      </w:r>
      <w:r>
        <w:rPr>
          <w:rFonts w:ascii="Times New Roman" w:hAnsi="Times New Roman" w:cs="Times New Roman"/>
          <w:sz w:val="24"/>
          <w:szCs w:val="24"/>
        </w:rPr>
        <w:t xml:space="preserve"> e só por cinco minutos, como declarava, para depois permanecer até o amanhecer </w:t>
      </w:r>
      <w:r w:rsidR="00AE65B1">
        <w:rPr>
          <w:rFonts w:ascii="Times New Roman" w:hAnsi="Times New Roman" w:cs="Times New Roman"/>
          <w:sz w:val="24"/>
          <w:szCs w:val="24"/>
        </w:rPr>
        <w:t>a</w:t>
      </w:r>
      <w:r>
        <w:rPr>
          <w:rFonts w:ascii="Times New Roman" w:hAnsi="Times New Roman" w:cs="Times New Roman"/>
          <w:sz w:val="24"/>
          <w:szCs w:val="24"/>
        </w:rPr>
        <w:t>cinzent</w:t>
      </w:r>
      <w:r w:rsidR="00AE65B1">
        <w:rPr>
          <w:rFonts w:ascii="Times New Roman" w:hAnsi="Times New Roman" w:cs="Times New Roman"/>
          <w:sz w:val="24"/>
          <w:szCs w:val="24"/>
        </w:rPr>
        <w:t>ad</w:t>
      </w:r>
      <w:r>
        <w:rPr>
          <w:rFonts w:ascii="Times New Roman" w:hAnsi="Times New Roman" w:cs="Times New Roman"/>
          <w:sz w:val="24"/>
          <w:szCs w:val="24"/>
        </w:rPr>
        <w:t>o, cansado demais para levantar-se, cansado demais até para interromper seu discurso. O autor de cartas é incansável e não encontra fim em extrair desse sofrimento os efeitos mais impensáveis. "</w:t>
      </w:r>
      <w:r w:rsidR="00AE65B1">
        <w:rPr>
          <w:rFonts w:ascii="Times New Roman" w:hAnsi="Times New Roman" w:cs="Times New Roman"/>
          <w:sz w:val="24"/>
          <w:szCs w:val="24"/>
        </w:rPr>
        <w:t>O</w:t>
      </w:r>
      <w:r>
        <w:rPr>
          <w:rFonts w:ascii="Times New Roman" w:hAnsi="Times New Roman" w:cs="Times New Roman"/>
          <w:sz w:val="24"/>
          <w:szCs w:val="24"/>
        </w:rPr>
        <w:t xml:space="preserve"> chiado de meu respirar soa mais alto do que minha pena e </w:t>
      </w:r>
      <w:bookmarkStart w:id="8" w:name="_Hlk8906441"/>
      <w:r>
        <w:rPr>
          <w:rFonts w:ascii="Times New Roman" w:hAnsi="Times New Roman" w:cs="Times New Roman"/>
          <w:sz w:val="24"/>
          <w:szCs w:val="24"/>
        </w:rPr>
        <w:t>do que um banho que alguém prepara no andar abaixo de mim [</w:t>
      </w:r>
      <w:bookmarkEnd w:id="8"/>
      <w:r>
        <w:rPr>
          <w:rFonts w:ascii="Times New Roman" w:hAnsi="Times New Roman" w:cs="Times New Roman"/>
          <w:sz w:val="24"/>
          <w:szCs w:val="24"/>
        </w:rPr>
        <w:t>"] Mas não só isso</w:t>
      </w:r>
      <w:r w:rsidR="00AE65B1">
        <w:rPr>
          <w:rFonts w:ascii="Times New Roman" w:hAnsi="Times New Roman" w:cs="Times New Roman"/>
          <w:sz w:val="24"/>
          <w:szCs w:val="24"/>
        </w:rPr>
        <w:t>.</w:t>
      </w:r>
      <w:r>
        <w:rPr>
          <w:rFonts w:ascii="Times New Roman" w:hAnsi="Times New Roman" w:cs="Times New Roman"/>
          <w:sz w:val="24"/>
          <w:szCs w:val="24"/>
        </w:rPr>
        <w:t xml:space="preserve"> </w:t>
      </w:r>
      <w:r w:rsidR="00AE65B1">
        <w:rPr>
          <w:rFonts w:ascii="Times New Roman" w:hAnsi="Times New Roman" w:cs="Times New Roman"/>
          <w:sz w:val="24"/>
          <w:szCs w:val="24"/>
        </w:rPr>
        <w:t>N</w:t>
      </w:r>
      <w:r>
        <w:rPr>
          <w:rFonts w:ascii="Times New Roman" w:hAnsi="Times New Roman" w:cs="Times New Roman"/>
          <w:sz w:val="24"/>
          <w:szCs w:val="24"/>
        </w:rPr>
        <w:t xml:space="preserve">em mesmo que a doença </w:t>
      </w:r>
      <w:bookmarkStart w:id="9" w:name="_Hlk8906545"/>
      <w:r>
        <w:rPr>
          <w:rFonts w:ascii="Times New Roman" w:hAnsi="Times New Roman" w:cs="Times New Roman"/>
          <w:sz w:val="24"/>
          <w:szCs w:val="24"/>
        </w:rPr>
        <w:t xml:space="preserve">o tenha arrancado </w:t>
      </w:r>
      <w:bookmarkEnd w:id="9"/>
      <w:r>
        <w:rPr>
          <w:rFonts w:ascii="Times New Roman" w:hAnsi="Times New Roman" w:cs="Times New Roman"/>
          <w:sz w:val="24"/>
          <w:szCs w:val="24"/>
        </w:rPr>
        <w:t xml:space="preserve">da existência mundana. Não, essa asma entrou em sua arte, se não foi a sua arte que a criou. Sua sintaxe reproduz ritmicamente </w:t>
      </w:r>
      <w:r w:rsidR="006138B7">
        <w:rPr>
          <w:rFonts w:ascii="Times New Roman" w:hAnsi="Times New Roman" w:cs="Times New Roman"/>
          <w:sz w:val="24"/>
          <w:szCs w:val="24"/>
        </w:rPr>
        <w:t>passo a passo</w:t>
      </w:r>
      <w:r>
        <w:rPr>
          <w:rFonts w:ascii="Times New Roman" w:hAnsi="Times New Roman" w:cs="Times New Roman"/>
          <w:sz w:val="24"/>
          <w:szCs w:val="24"/>
        </w:rPr>
        <w:t xml:space="preserve"> esse medo de sufocamento. Assim podem ser interpretados especialmente aqueles traços que Leo Spitzer [</w:t>
      </w:r>
      <w:r>
        <w:rPr>
          <w:rFonts w:ascii="Times New Roman" w:hAnsi="Times New Roman" w:cs="Times New Roman"/>
          <w:i/>
          <w:sz w:val="24"/>
          <w:szCs w:val="24"/>
        </w:rPr>
        <w:t>Stilstudien</w:t>
      </w:r>
      <w:r>
        <w:rPr>
          <w:rFonts w:ascii="Times New Roman" w:hAnsi="Times New Roman" w:cs="Times New Roman"/>
          <w:sz w:val="24"/>
          <w:szCs w:val="24"/>
        </w:rPr>
        <w:t xml:space="preserve">, Vol. 2, Munique </w:t>
      </w:r>
      <w:r w:rsidR="006138B7">
        <w:rPr>
          <w:rFonts w:ascii="Times New Roman" w:hAnsi="Times New Roman" w:cs="Times New Roman"/>
          <w:sz w:val="24"/>
          <w:szCs w:val="24"/>
        </w:rPr>
        <w:t>1</w:t>
      </w:r>
      <w:r>
        <w:rPr>
          <w:rFonts w:ascii="Times New Roman" w:hAnsi="Times New Roman" w:cs="Times New Roman"/>
          <w:sz w:val="24"/>
          <w:szCs w:val="24"/>
        </w:rPr>
        <w:t xml:space="preserve">928, 365-497] destacou como </w:t>
      </w:r>
      <w:r>
        <w:rPr>
          <w:rFonts w:ascii="Times New Roman" w:hAnsi="Times New Roman" w:cs="Times New Roman"/>
          <w:sz w:val="24"/>
          <w:szCs w:val="24"/>
        </w:rPr>
        <w:lastRenderedPageBreak/>
        <w:t xml:space="preserve">“elementos retardatários” em um estudo digno de ser lido sobre a linguagem em Proust. E sua reflexão irônica, filosófica, didática é sempre </w:t>
      </w:r>
      <w:bookmarkStart w:id="10" w:name="_Hlk8906858"/>
      <w:r w:rsidR="006138B7">
        <w:rPr>
          <w:rFonts w:ascii="Times New Roman" w:hAnsi="Times New Roman" w:cs="Times New Roman"/>
          <w:sz w:val="24"/>
          <w:szCs w:val="24"/>
        </w:rPr>
        <w:t>a tomada de fôlego</w:t>
      </w:r>
      <w:bookmarkEnd w:id="10"/>
      <w:r w:rsidR="006138B7">
        <w:rPr>
          <w:rFonts w:ascii="Times New Roman" w:hAnsi="Times New Roman" w:cs="Times New Roman"/>
          <w:sz w:val="24"/>
          <w:szCs w:val="24"/>
        </w:rPr>
        <w:t xml:space="preserve"> </w:t>
      </w:r>
      <w:r>
        <w:rPr>
          <w:rFonts w:ascii="Times New Roman" w:hAnsi="Times New Roman" w:cs="Times New Roman"/>
          <w:sz w:val="24"/>
          <w:szCs w:val="24"/>
        </w:rPr>
        <w:t>com o qual o pesadelo da lembrança alivia seu coração.</w:t>
      </w:r>
      <w:bookmarkStart w:id="11" w:name="_Hlk8907388"/>
      <w:r w:rsidR="0017095C">
        <w:rPr>
          <w:rFonts w:ascii="Times New Roman" w:hAnsi="Times New Roman" w:cs="Times New Roman"/>
          <w:sz w:val="24"/>
          <w:szCs w:val="24"/>
        </w:rPr>
        <w:t xml:space="preserve"> </w:t>
      </w:r>
      <w:r w:rsidR="0066750B">
        <w:rPr>
          <w:rFonts w:ascii="Times New Roman" w:hAnsi="Times New Roman" w:cs="Times New Roman"/>
          <w:sz w:val="24"/>
          <w:szCs w:val="24"/>
        </w:rPr>
        <w:t>E</w:t>
      </w:r>
      <w:r>
        <w:rPr>
          <w:rFonts w:ascii="Times New Roman" w:hAnsi="Times New Roman" w:cs="Times New Roman"/>
          <w:sz w:val="24"/>
          <w:szCs w:val="24"/>
        </w:rPr>
        <w:t xml:space="preserve">m uma escala maior, </w:t>
      </w:r>
      <w:r w:rsidRPr="008E2E57">
        <w:rPr>
          <w:rFonts w:ascii="Times New Roman" w:hAnsi="Times New Roman" w:cs="Times New Roman"/>
          <w:sz w:val="24"/>
          <w:szCs w:val="24"/>
        </w:rPr>
        <w:t>é,</w:t>
      </w:r>
      <w:r>
        <w:rPr>
          <w:rFonts w:ascii="Times New Roman" w:hAnsi="Times New Roman" w:cs="Times New Roman"/>
          <w:sz w:val="24"/>
          <w:szCs w:val="24"/>
        </w:rPr>
        <w:t xml:space="preserve"> porém, a morte, sempre presente </w:t>
      </w:r>
      <w:bookmarkEnd w:id="11"/>
      <w:r>
        <w:rPr>
          <w:rFonts w:ascii="Times New Roman" w:hAnsi="Times New Roman" w:cs="Times New Roman"/>
          <w:sz w:val="24"/>
          <w:szCs w:val="24"/>
        </w:rPr>
        <w:t>em seus últimos anos e justamente no trabalho, a última crise asmática sufocante. A estilística fisiológica levaria ao âmago dess</w:t>
      </w:r>
      <w:r w:rsidR="004E25A1">
        <w:rPr>
          <w:rFonts w:ascii="Times New Roman" w:hAnsi="Times New Roman" w:cs="Times New Roman"/>
          <w:sz w:val="24"/>
          <w:szCs w:val="24"/>
        </w:rPr>
        <w:t>a obra</w:t>
      </w:r>
      <w:r>
        <w:rPr>
          <w:rFonts w:ascii="Times New Roman" w:hAnsi="Times New Roman" w:cs="Times New Roman"/>
          <w:sz w:val="24"/>
          <w:szCs w:val="24"/>
        </w:rPr>
        <w:t xml:space="preserve">. [(  </w:t>
      </w:r>
      <w:r>
        <w:rPr>
          <w:rStyle w:val="ncoradanotaderodap"/>
          <w:rFonts w:ascii="Times New Roman" w:hAnsi="Times New Roman" w:cs="Times New Roman"/>
          <w:sz w:val="24"/>
          <w:szCs w:val="24"/>
        </w:rPr>
        <w:footnoteReference w:id="15"/>
      </w:r>
      <w:r>
        <w:rPr>
          <w:rFonts w:ascii="Times New Roman" w:hAnsi="Times New Roman" w:cs="Times New Roman"/>
          <w:sz w:val="24"/>
          <w:szCs w:val="24"/>
        </w:rPr>
        <w:t xml:space="preserve">] Assim ninguém que conheça a tenacidade particular com a qual lembranças são guardadas no sentido do olfato, poderá </w:t>
      </w:r>
      <w:r w:rsidR="004E25A1">
        <w:rPr>
          <w:rFonts w:ascii="Times New Roman" w:hAnsi="Times New Roman" w:cs="Times New Roman"/>
          <w:sz w:val="24"/>
          <w:szCs w:val="24"/>
        </w:rPr>
        <w:t>declar</w:t>
      </w:r>
      <w:r>
        <w:rPr>
          <w:rFonts w:ascii="Times New Roman" w:hAnsi="Times New Roman" w:cs="Times New Roman"/>
          <w:sz w:val="24"/>
          <w:szCs w:val="24"/>
        </w:rPr>
        <w:t xml:space="preserve">ar como um acaso, a hipersensibilidade de </w:t>
      </w:r>
      <w:r w:rsidR="00EC1E82">
        <w:rPr>
          <w:rFonts w:ascii="Times New Roman" w:hAnsi="Times New Roman" w:cs="Times New Roman"/>
          <w:sz w:val="24"/>
          <w:szCs w:val="24"/>
        </w:rPr>
        <w:t>Proust aos</w:t>
      </w:r>
      <w:r>
        <w:rPr>
          <w:rFonts w:ascii="Times New Roman" w:hAnsi="Times New Roman" w:cs="Times New Roman"/>
          <w:sz w:val="24"/>
          <w:szCs w:val="24"/>
        </w:rPr>
        <w:t xml:space="preserve"> odores. </w:t>
      </w:r>
      <w:bookmarkStart w:id="12" w:name="_Hlk8908382"/>
      <w:r>
        <w:rPr>
          <w:rFonts w:ascii="Times New Roman" w:hAnsi="Times New Roman" w:cs="Times New Roman"/>
          <w:sz w:val="24"/>
          <w:szCs w:val="24"/>
        </w:rPr>
        <w:t>Certamente</w:t>
      </w:r>
      <w:r w:rsidR="00EC1E82">
        <w:rPr>
          <w:rFonts w:ascii="Times New Roman" w:hAnsi="Times New Roman" w:cs="Times New Roman"/>
          <w:sz w:val="24"/>
          <w:szCs w:val="24"/>
        </w:rPr>
        <w:t>,</w:t>
      </w:r>
      <w:r>
        <w:rPr>
          <w:rFonts w:ascii="Times New Roman" w:hAnsi="Times New Roman" w:cs="Times New Roman"/>
          <w:sz w:val="24"/>
          <w:szCs w:val="24"/>
        </w:rPr>
        <w:t xml:space="preserve"> a maioria das lembranças pelas quais procuramos aparecem como imagens visuais a nossa frente</w:t>
      </w:r>
      <w:bookmarkEnd w:id="12"/>
      <w:r>
        <w:rPr>
          <w:rFonts w:ascii="Times New Roman" w:hAnsi="Times New Roman" w:cs="Times New Roman"/>
          <w:sz w:val="24"/>
          <w:szCs w:val="24"/>
        </w:rPr>
        <w:t xml:space="preserve">. E mesmo as formações da </w:t>
      </w:r>
      <w:r>
        <w:rPr>
          <w:rFonts w:ascii="Times New Roman" w:hAnsi="Times New Roman" w:cs="Times New Roman"/>
          <w:i/>
          <w:sz w:val="24"/>
          <w:szCs w:val="24"/>
        </w:rPr>
        <w:t>mémoire involuntaire</w:t>
      </w:r>
      <w:r>
        <w:rPr>
          <w:rFonts w:ascii="Times New Roman" w:hAnsi="Times New Roman" w:cs="Times New Roman"/>
          <w:sz w:val="24"/>
          <w:szCs w:val="24"/>
        </w:rPr>
        <w:t xml:space="preserve"> </w:t>
      </w:r>
      <w:bookmarkStart w:id="13" w:name="_Hlk8908513"/>
      <w:r>
        <w:rPr>
          <w:rFonts w:ascii="Times New Roman" w:hAnsi="Times New Roman" w:cs="Times New Roman"/>
          <w:sz w:val="24"/>
          <w:szCs w:val="24"/>
        </w:rPr>
        <w:t>que ascendem livremente</w:t>
      </w:r>
      <w:bookmarkEnd w:id="13"/>
      <w:r>
        <w:rPr>
          <w:rFonts w:ascii="Times New Roman" w:hAnsi="Times New Roman" w:cs="Times New Roman"/>
          <w:sz w:val="24"/>
          <w:szCs w:val="24"/>
        </w:rPr>
        <w:t xml:space="preserve">, </w:t>
      </w:r>
      <w:bookmarkStart w:id="14" w:name="_Hlk8908555"/>
      <w:r>
        <w:rPr>
          <w:rFonts w:ascii="Times New Roman" w:hAnsi="Times New Roman" w:cs="Times New Roman"/>
          <w:sz w:val="24"/>
          <w:szCs w:val="24"/>
        </w:rPr>
        <w:t>ainda são imagens visuais em boa parte isoladas, apenas enigmaticamente presentes.</w:t>
      </w:r>
      <w:bookmarkEnd w:id="14"/>
      <w:r>
        <w:rPr>
          <w:rFonts w:ascii="Times New Roman" w:hAnsi="Times New Roman" w:cs="Times New Roman"/>
          <w:sz w:val="24"/>
          <w:szCs w:val="24"/>
        </w:rPr>
        <w:t xml:space="preserve"> Por isso</w:t>
      </w:r>
      <w:r w:rsidR="00EC1E82">
        <w:rPr>
          <w:rFonts w:ascii="Times New Roman" w:hAnsi="Times New Roman" w:cs="Times New Roman"/>
          <w:sz w:val="24"/>
          <w:szCs w:val="24"/>
        </w:rPr>
        <w:t>,</w:t>
      </w:r>
      <w:r>
        <w:rPr>
          <w:rFonts w:ascii="Times New Roman" w:hAnsi="Times New Roman" w:cs="Times New Roman"/>
          <w:sz w:val="24"/>
          <w:szCs w:val="24"/>
        </w:rPr>
        <w:t xml:space="preserve"> para nos entregarmos conscientemente a esse movimento mais íntimo da linguagem deste poeta, precisamos aproximar de nós mesmos uma camada especial e mais profunda desta rememoração involuntária</w:t>
      </w:r>
      <w:r>
        <w:rPr>
          <w:rStyle w:val="ncoradanotaderodap"/>
          <w:rFonts w:ascii="Times New Roman" w:hAnsi="Times New Roman" w:cs="Times New Roman"/>
          <w:sz w:val="24"/>
          <w:szCs w:val="24"/>
        </w:rPr>
        <w:footnoteReference w:id="16"/>
      </w:r>
      <w:r>
        <w:rPr>
          <w:rFonts w:ascii="Times New Roman" w:hAnsi="Times New Roman" w:cs="Times New Roman"/>
          <w:sz w:val="24"/>
          <w:szCs w:val="24"/>
        </w:rPr>
        <w:t>, na qual os momentos da lembrança</w:t>
      </w:r>
      <w:r>
        <w:rPr>
          <w:rStyle w:val="ncoradanotaderodap"/>
          <w:rFonts w:ascii="Times New Roman" w:hAnsi="Times New Roman" w:cs="Times New Roman"/>
          <w:sz w:val="24"/>
          <w:szCs w:val="24"/>
        </w:rPr>
        <w:footnoteReference w:id="17"/>
      </w:r>
      <w:r>
        <w:rPr>
          <w:rFonts w:ascii="Times New Roman" w:hAnsi="Times New Roman" w:cs="Times New Roman"/>
          <w:sz w:val="24"/>
          <w:szCs w:val="24"/>
        </w:rPr>
        <w:t xml:space="preserve"> </w:t>
      </w:r>
      <w:r w:rsidR="008D4BD9">
        <w:rPr>
          <w:rFonts w:ascii="Times New Roman" w:hAnsi="Times New Roman" w:cs="Times New Roman"/>
          <w:sz w:val="24"/>
          <w:szCs w:val="24"/>
        </w:rPr>
        <w:t>nos dão notícia</w:t>
      </w:r>
      <w:r>
        <w:rPr>
          <w:rFonts w:ascii="Times New Roman" w:hAnsi="Times New Roman" w:cs="Times New Roman"/>
          <w:sz w:val="24"/>
          <w:szCs w:val="24"/>
        </w:rPr>
        <w:t xml:space="preserve"> </w:t>
      </w:r>
      <w:r w:rsidR="005374BB">
        <w:rPr>
          <w:rFonts w:ascii="Times New Roman" w:hAnsi="Times New Roman" w:cs="Times New Roman"/>
          <w:sz w:val="24"/>
          <w:szCs w:val="24"/>
        </w:rPr>
        <w:t>n</w:t>
      </w:r>
      <w:r>
        <w:rPr>
          <w:rFonts w:ascii="Times New Roman" w:hAnsi="Times New Roman" w:cs="Times New Roman"/>
          <w:sz w:val="24"/>
          <w:szCs w:val="24"/>
        </w:rPr>
        <w:t xml:space="preserve">ão mais individualmente como imagens, mas sem imagens e sem forma,} indeterminada e pesadamente de um todo, assim </w:t>
      </w:r>
      <w:r w:rsidR="008D4BD9" w:rsidRPr="008D4BD9">
        <w:rPr>
          <w:rFonts w:ascii="Times New Roman" w:hAnsi="Times New Roman" w:cs="Times New Roman"/>
          <w:sz w:val="24"/>
          <w:szCs w:val="24"/>
        </w:rPr>
        <w:t>como o peso da rede dá ao pescador notícia de sua captura</w:t>
      </w:r>
      <w:r>
        <w:rPr>
          <w:rFonts w:ascii="Times New Roman" w:hAnsi="Times New Roman" w:cs="Times New Roman"/>
          <w:sz w:val="24"/>
          <w:szCs w:val="24"/>
        </w:rPr>
        <w:t xml:space="preserve">. O </w:t>
      </w:r>
      <w:r w:rsidR="00BD40DE">
        <w:rPr>
          <w:rFonts w:ascii="Times New Roman" w:hAnsi="Times New Roman" w:cs="Times New Roman"/>
          <w:sz w:val="24"/>
          <w:szCs w:val="24"/>
        </w:rPr>
        <w:t>odor</w:t>
      </w:r>
      <w:r>
        <w:rPr>
          <w:rFonts w:ascii="Times New Roman" w:hAnsi="Times New Roman" w:cs="Times New Roman"/>
          <w:sz w:val="24"/>
          <w:szCs w:val="24"/>
        </w:rPr>
        <w:t>: esse é o sentido d</w:t>
      </w:r>
      <w:r w:rsidR="00BD40DE">
        <w:rPr>
          <w:rFonts w:ascii="Times New Roman" w:hAnsi="Times New Roman" w:cs="Times New Roman"/>
          <w:sz w:val="24"/>
          <w:szCs w:val="24"/>
        </w:rPr>
        <w:t>e</w:t>
      </w:r>
      <w:r>
        <w:rPr>
          <w:rFonts w:ascii="Times New Roman" w:hAnsi="Times New Roman" w:cs="Times New Roman"/>
          <w:sz w:val="24"/>
          <w:szCs w:val="24"/>
        </w:rPr>
        <w:t xml:space="preserve"> peso </w:t>
      </w:r>
      <w:r w:rsidR="00BD40DE">
        <w:rPr>
          <w:rFonts w:ascii="Times New Roman" w:hAnsi="Times New Roman" w:cs="Times New Roman"/>
          <w:sz w:val="24"/>
          <w:szCs w:val="24"/>
        </w:rPr>
        <w:t>do que</w:t>
      </w:r>
      <w:r>
        <w:rPr>
          <w:rFonts w:ascii="Times New Roman" w:hAnsi="Times New Roman" w:cs="Times New Roman"/>
          <w:sz w:val="24"/>
          <w:szCs w:val="24"/>
        </w:rPr>
        <w:t xml:space="preserve"> </w:t>
      </w:r>
      <w:r w:rsidR="00BD40DE" w:rsidRPr="00BD40DE">
        <w:rPr>
          <w:rFonts w:ascii="Times New Roman" w:hAnsi="Times New Roman" w:cs="Times New Roman"/>
          <w:sz w:val="24"/>
          <w:szCs w:val="24"/>
        </w:rPr>
        <w:t>no ocorrido</w:t>
      </w:r>
      <w:r>
        <w:rPr>
          <w:rFonts w:ascii="Times New Roman" w:hAnsi="Times New Roman" w:cs="Times New Roman"/>
          <w:sz w:val="24"/>
          <w:szCs w:val="24"/>
        </w:rPr>
        <w:t>[</w:t>
      </w:r>
      <w:r>
        <w:rPr>
          <w:rStyle w:val="ncoradanotaderodap"/>
          <w:rFonts w:ascii="Times New Roman" w:hAnsi="Times New Roman" w:cs="Times New Roman"/>
          <w:sz w:val="24"/>
          <w:szCs w:val="24"/>
        </w:rPr>
        <w:footnoteReference w:id="18"/>
      </w:r>
      <w:r>
        <w:rPr>
          <w:rFonts w:ascii="Times New Roman" w:hAnsi="Times New Roman" w:cs="Times New Roman"/>
          <w:sz w:val="24"/>
          <w:szCs w:val="24"/>
        </w:rPr>
        <w:t xml:space="preserve"> sic] do pescador no mar do </w:t>
      </w:r>
      <w:r>
        <w:rPr>
          <w:rFonts w:ascii="Times New Roman" w:hAnsi="Times New Roman" w:cs="Times New Roman"/>
          <w:i/>
          <w:sz w:val="24"/>
          <w:szCs w:val="24"/>
        </w:rPr>
        <w:t>Temps perdu</w:t>
      </w:r>
      <w:r>
        <w:rPr>
          <w:rFonts w:ascii="Times New Roman" w:hAnsi="Times New Roman" w:cs="Times New Roman"/>
          <w:sz w:val="24"/>
          <w:szCs w:val="24"/>
        </w:rPr>
        <w:t xml:space="preserve">. E essas frases são todo o jogo muscular do corpo inteligível, elas contêm todo seu </w:t>
      </w:r>
      <w:r w:rsidR="00AC4E1B">
        <w:rPr>
          <w:rFonts w:ascii="Times New Roman" w:hAnsi="Times New Roman" w:cs="Times New Roman"/>
          <w:sz w:val="24"/>
          <w:szCs w:val="24"/>
        </w:rPr>
        <w:t>indescritível</w:t>
      </w:r>
      <w:r>
        <w:rPr>
          <w:rFonts w:ascii="Times New Roman" w:hAnsi="Times New Roman" w:cs="Times New Roman"/>
          <w:sz w:val="24"/>
          <w:szCs w:val="24"/>
        </w:rPr>
        <w:t xml:space="preserve"> esforço para içar essa captura. {O quão íntima e profunda era a simbiose desse processo</w:t>
      </w:r>
      <w:r w:rsidR="00DF51C2">
        <w:rPr>
          <w:rFonts w:ascii="Times New Roman" w:hAnsi="Times New Roman" w:cs="Times New Roman"/>
          <w:sz w:val="24"/>
          <w:szCs w:val="24"/>
        </w:rPr>
        <w:t xml:space="preserve"> particular</w:t>
      </w:r>
      <w:r>
        <w:rPr>
          <w:rFonts w:ascii="Times New Roman" w:hAnsi="Times New Roman" w:cs="Times New Roman"/>
          <w:sz w:val="24"/>
          <w:szCs w:val="24"/>
        </w:rPr>
        <w:t xml:space="preserve"> de criação e deste sofrimento</w:t>
      </w:r>
      <w:r w:rsidR="00AC4E1B">
        <w:rPr>
          <w:rFonts w:ascii="Times New Roman" w:hAnsi="Times New Roman" w:cs="Times New Roman"/>
          <w:sz w:val="24"/>
          <w:szCs w:val="24"/>
        </w:rPr>
        <w:t xml:space="preserve"> particular</w:t>
      </w:r>
      <w:r>
        <w:rPr>
          <w:rFonts w:ascii="Times New Roman" w:hAnsi="Times New Roman" w:cs="Times New Roman"/>
          <w:sz w:val="24"/>
          <w:szCs w:val="24"/>
        </w:rPr>
        <w:t xml:space="preserve">, manifesta-se além disso no fato de que nunca em Proust </w:t>
      </w:r>
      <w:r w:rsidR="00DF51C2">
        <w:rPr>
          <w:rFonts w:ascii="Times New Roman" w:hAnsi="Times New Roman" w:cs="Times New Roman"/>
          <w:sz w:val="24"/>
          <w:szCs w:val="24"/>
        </w:rPr>
        <w:t>se esbarra</w:t>
      </w:r>
      <w:r>
        <w:rPr>
          <w:rFonts w:ascii="Times New Roman" w:hAnsi="Times New Roman" w:cs="Times New Roman"/>
          <w:sz w:val="24"/>
          <w:szCs w:val="24"/>
        </w:rPr>
        <w:t xml:space="preserve"> </w:t>
      </w:r>
      <w:r w:rsidR="00DF51C2">
        <w:rPr>
          <w:rFonts w:ascii="Times New Roman" w:hAnsi="Times New Roman" w:cs="Times New Roman"/>
          <w:sz w:val="24"/>
          <w:szCs w:val="24"/>
        </w:rPr>
        <w:t>n</w:t>
      </w:r>
      <w:r>
        <w:rPr>
          <w:rFonts w:ascii="Times New Roman" w:hAnsi="Times New Roman" w:cs="Times New Roman"/>
          <w:sz w:val="24"/>
          <w:szCs w:val="24"/>
        </w:rPr>
        <w:t xml:space="preserve">aquele heroico </w:t>
      </w:r>
      <w:r w:rsidR="0017095C">
        <w:rPr>
          <w:rFonts w:ascii="Times New Roman" w:hAnsi="Times New Roman" w:cs="Times New Roman"/>
          <w:sz w:val="24"/>
          <w:szCs w:val="24"/>
        </w:rPr>
        <w:t>“</w:t>
      </w:r>
      <w:r>
        <w:rPr>
          <w:rFonts w:ascii="Times New Roman" w:hAnsi="Times New Roman" w:cs="Times New Roman"/>
          <w:sz w:val="24"/>
          <w:szCs w:val="24"/>
        </w:rPr>
        <w:t>apesar de tudo</w:t>
      </w:r>
      <w:r w:rsidR="00DF51C2">
        <w:rPr>
          <w:rFonts w:ascii="Times New Roman" w:hAnsi="Times New Roman" w:cs="Times New Roman"/>
          <w:sz w:val="24"/>
          <w:szCs w:val="24"/>
        </w:rPr>
        <w:t>”</w:t>
      </w:r>
      <w:r>
        <w:rPr>
          <w:rStyle w:val="ncoradanotaderodap"/>
          <w:rFonts w:ascii="Times New Roman" w:hAnsi="Times New Roman" w:cs="Times New Roman"/>
          <w:sz w:val="24"/>
          <w:szCs w:val="24"/>
        </w:rPr>
        <w:footnoteReference w:id="19"/>
      </w:r>
      <w:r>
        <w:rPr>
          <w:rFonts w:ascii="Times New Roman" w:hAnsi="Times New Roman" w:cs="Times New Roman"/>
          <w:sz w:val="24"/>
          <w:szCs w:val="24"/>
        </w:rPr>
        <w:t>, com o qual em outros casos pessoas cria</w:t>
      </w:r>
      <w:r w:rsidR="00DF51C2">
        <w:rPr>
          <w:rFonts w:ascii="Times New Roman" w:hAnsi="Times New Roman" w:cs="Times New Roman"/>
          <w:sz w:val="24"/>
          <w:szCs w:val="24"/>
        </w:rPr>
        <w:t>tivas</w:t>
      </w:r>
      <w:r>
        <w:rPr>
          <w:rFonts w:ascii="Times New Roman" w:hAnsi="Times New Roman" w:cs="Times New Roman"/>
          <w:sz w:val="24"/>
          <w:szCs w:val="24"/>
        </w:rPr>
        <w:t xml:space="preserve"> levantam</w:t>
      </w:r>
      <w:r w:rsidR="00EC1E82">
        <w:rPr>
          <w:rFonts w:ascii="Times New Roman" w:hAnsi="Times New Roman" w:cs="Times New Roman"/>
          <w:sz w:val="24"/>
          <w:szCs w:val="24"/>
        </w:rPr>
        <w:t>-se</w:t>
      </w:r>
      <w:r>
        <w:rPr>
          <w:rFonts w:ascii="Times New Roman" w:hAnsi="Times New Roman" w:cs="Times New Roman"/>
          <w:sz w:val="24"/>
          <w:szCs w:val="24"/>
        </w:rPr>
        <w:t xml:space="preserve"> contra seu sofrimento. E, portanto, podemos dizer</w:t>
      </w:r>
      <w:r w:rsidR="00DF51C2">
        <w:rPr>
          <w:rFonts w:ascii="Times New Roman" w:hAnsi="Times New Roman" w:cs="Times New Roman"/>
          <w:sz w:val="24"/>
          <w:szCs w:val="24"/>
        </w:rPr>
        <w:t xml:space="preserve"> por</w:t>
      </w:r>
      <w:r>
        <w:rPr>
          <w:rFonts w:ascii="Times New Roman" w:hAnsi="Times New Roman" w:cs="Times New Roman"/>
          <w:sz w:val="24"/>
          <w:szCs w:val="24"/>
        </w:rPr>
        <w:t xml:space="preserve"> outro lado: uma cumplicidade tão profunda com o mundo, como era a de Proust, teria inequivocamente </w:t>
      </w:r>
      <w:r w:rsidR="00DF51C2">
        <w:rPr>
          <w:rFonts w:ascii="Times New Roman" w:hAnsi="Times New Roman" w:cs="Times New Roman"/>
          <w:sz w:val="24"/>
          <w:szCs w:val="24"/>
        </w:rPr>
        <w:t>desembocar</w:t>
      </w:r>
      <w:r>
        <w:rPr>
          <w:rFonts w:ascii="Times New Roman" w:hAnsi="Times New Roman" w:cs="Times New Roman"/>
          <w:sz w:val="24"/>
          <w:szCs w:val="24"/>
        </w:rPr>
        <w:t xml:space="preserve"> </w:t>
      </w:r>
      <w:r w:rsidR="00DF51C2">
        <w:rPr>
          <w:rFonts w:ascii="Times New Roman" w:hAnsi="Times New Roman" w:cs="Times New Roman"/>
          <w:sz w:val="24"/>
          <w:szCs w:val="24"/>
        </w:rPr>
        <w:t>em</w:t>
      </w:r>
      <w:r>
        <w:rPr>
          <w:rFonts w:ascii="Times New Roman" w:hAnsi="Times New Roman" w:cs="Times New Roman"/>
          <w:sz w:val="24"/>
          <w:szCs w:val="24"/>
        </w:rPr>
        <w:t xml:space="preserve"> uma suficiência comum e inerte em qualquer outra base, a não ser na de um sofrimento tão profundo e tão incessante}. Não existe, pois, um sofrimento tão revoltante do indivíduo, nem mesmo uma injustiça social tão gritante, no caminho da qual essa obra colocaria um “apesar de tudo” ou um "não"? Ao contrário: uma concordância apaixonada da existência, até mesmo em sua forma mais triste e bestial; e, inseparável disso, um olhar que no curso das coisas mundanas encontra </w:t>
      </w:r>
      <w:r>
        <w:rPr>
          <w:rFonts w:ascii="Times New Roman" w:hAnsi="Times New Roman" w:cs="Times New Roman"/>
          <w:sz w:val="24"/>
          <w:szCs w:val="24"/>
        </w:rPr>
        <w:lastRenderedPageBreak/>
        <w:t>uma justiça que nenhum céu seria capaz de superar. É apenas em tal arco de justiça tão dolorosamente estendido que a compaixão de Proust se deixa descer sobre as pessoas de seu "</w:t>
      </w:r>
      <w:r>
        <w:rPr>
          <w:rFonts w:ascii="Times New Roman" w:hAnsi="Times New Roman" w:cs="Times New Roman"/>
          <w:i/>
          <w:sz w:val="24"/>
          <w:szCs w:val="24"/>
        </w:rPr>
        <w:t>temps perdu</w:t>
      </w:r>
      <w:r>
        <w:rPr>
          <w:rFonts w:ascii="Times New Roman" w:hAnsi="Times New Roman" w:cs="Times New Roman"/>
          <w:sz w:val="24"/>
          <w:szCs w:val="24"/>
        </w:rPr>
        <w:t xml:space="preserve">" e o mecanismo histérico que, ocasionalmente, fez com que caísse em uma gargalhada estridente e frenética ao ler os manuscritos, atravessa-o. </w:t>
      </w:r>
    </w:p>
    <w:p w14:paraId="09965FB0" w14:textId="25762469" w:rsidR="00875628" w:rsidRDefault="00FB7FE9">
      <w:pPr>
        <w:spacing w:line="360" w:lineRule="auto"/>
        <w:jc w:val="both"/>
      </w:pPr>
      <w:r>
        <w:rPr>
          <w:rFonts w:ascii="Times New Roman" w:hAnsi="Times New Roman" w:cs="Times New Roman"/>
          <w:sz w:val="24"/>
          <w:szCs w:val="24"/>
        </w:rPr>
        <w:t>{Marx mostrou como a consciência de classe da burguesia, no auge de seu desenvolvimento, entra numa contradição inextricável consigo mesma. A esta observação</w:t>
      </w:r>
      <w:r w:rsidR="009E21B7">
        <w:rPr>
          <w:rFonts w:ascii="Times New Roman" w:hAnsi="Times New Roman" w:cs="Times New Roman"/>
          <w:sz w:val="24"/>
          <w:szCs w:val="24"/>
        </w:rPr>
        <w:t>,</w:t>
      </w:r>
      <w:r>
        <w:rPr>
          <w:rFonts w:ascii="Times New Roman" w:hAnsi="Times New Roman" w:cs="Times New Roman"/>
          <w:sz w:val="24"/>
          <w:szCs w:val="24"/>
        </w:rPr>
        <w:t xml:space="preserve"> alinha</w:t>
      </w:r>
      <w:r w:rsidR="009E21B7">
        <w:rPr>
          <w:rFonts w:ascii="Times New Roman" w:hAnsi="Times New Roman" w:cs="Times New Roman"/>
          <w:sz w:val="24"/>
          <w:szCs w:val="24"/>
        </w:rPr>
        <w:t>-se</w:t>
      </w:r>
      <w:r>
        <w:rPr>
          <w:rFonts w:ascii="Times New Roman" w:hAnsi="Times New Roman" w:cs="Times New Roman"/>
          <w:sz w:val="24"/>
          <w:szCs w:val="24"/>
        </w:rPr>
        <w:t xml:space="preserve"> Georg Lukács [Cf. </w:t>
      </w:r>
      <w:r>
        <w:rPr>
          <w:rFonts w:ascii="Times New Roman" w:hAnsi="Times New Roman" w:cs="Times New Roman"/>
          <w:i/>
          <w:sz w:val="24"/>
          <w:szCs w:val="24"/>
        </w:rPr>
        <w:t>História e consciência de classe</w:t>
      </w:r>
      <w:r>
        <w:rPr>
          <w:rFonts w:ascii="Times New Roman" w:hAnsi="Times New Roman" w:cs="Times New Roman"/>
          <w:sz w:val="24"/>
          <w:szCs w:val="24"/>
        </w:rPr>
        <w:t>, Berlim 1923, 737], quando ele diz: "Esta posição da burguesia reflete</w:t>
      </w:r>
      <w:r w:rsidR="009E21B7">
        <w:rPr>
          <w:rFonts w:ascii="Times New Roman" w:hAnsi="Times New Roman" w:cs="Times New Roman"/>
          <w:sz w:val="24"/>
          <w:szCs w:val="24"/>
        </w:rPr>
        <w:t>-se</w:t>
      </w:r>
      <w:r>
        <w:rPr>
          <w:rFonts w:ascii="Times New Roman" w:hAnsi="Times New Roman" w:cs="Times New Roman"/>
          <w:sz w:val="24"/>
          <w:szCs w:val="24"/>
        </w:rPr>
        <w:t xml:space="preserve"> historicamente no fato de que ela não derrotou ainda seu antecessor, o feudalismo, quando o novo inimigo, o proletariado, já aparecia”. Mas o surgimento do proletariado também muda a posição estratégica na frente de batalha contra o feudalismo. A burguesia tem que procurar um acordo a qualquer custo para encontrar proteção nas posições do feudalismo, menos do proletariado que está avançando do que da voz de sua própria consciência de classe. Essa é a posição da obra de Proust. Seus problemas decorrem de uma sociedade saturada, mas as respostas às quais ele chega, são subversivas}.   </w:t>
      </w:r>
    </w:p>
    <w:p w14:paraId="68E1A3E6" w14:textId="77777777" w:rsidR="00875628" w:rsidRDefault="00FB7FE9">
      <w:pPr>
        <w:spacing w:line="360" w:lineRule="auto"/>
        <w:jc w:val="right"/>
        <w:rPr>
          <w:rFonts w:ascii="Times New Roman" w:hAnsi="Times New Roman" w:cs="Times New Roman"/>
          <w:sz w:val="24"/>
          <w:szCs w:val="24"/>
        </w:rPr>
      </w:pPr>
      <w:r>
        <w:rPr>
          <w:rFonts w:ascii="Times New Roman" w:hAnsi="Times New Roman" w:cs="Times New Roman"/>
          <w:sz w:val="24"/>
          <w:szCs w:val="24"/>
        </w:rPr>
        <w:t xml:space="preserve"> Cópia do original: Arquivo Walter Benjamin, Ms 430</w:t>
      </w:r>
    </w:p>
    <w:p w14:paraId="33599AE7" w14:textId="77777777" w:rsidR="00875628" w:rsidRDefault="00FB7FE9">
      <w:pPr>
        <w:spacing w:line="360" w:lineRule="auto"/>
        <w:jc w:val="right"/>
        <w:rPr>
          <w:rFonts w:ascii="Times New Roman" w:hAnsi="Times New Roman" w:cs="Times New Roman"/>
          <w:sz w:val="24"/>
          <w:szCs w:val="24"/>
        </w:rPr>
      </w:pPr>
      <w:r>
        <w:rPr>
          <w:rFonts w:ascii="Times New Roman" w:hAnsi="Times New Roman" w:cs="Times New Roman"/>
          <w:i/>
          <w:sz w:val="24"/>
          <w:szCs w:val="24"/>
        </w:rPr>
        <w:t>G.S.</w:t>
      </w:r>
      <w:r>
        <w:rPr>
          <w:rFonts w:ascii="Times New Roman" w:hAnsi="Times New Roman" w:cs="Times New Roman"/>
          <w:sz w:val="24"/>
          <w:szCs w:val="24"/>
        </w:rPr>
        <w:t xml:space="preserve"> II-3, p. 1052-1054</w:t>
      </w:r>
      <w:bookmarkStart w:id="16" w:name="_Hlk533794072"/>
      <w:bookmarkEnd w:id="16"/>
    </w:p>
    <w:p w14:paraId="0F985C6C" w14:textId="4BB75BE3" w:rsidR="00875628" w:rsidRDefault="00FB7FE9">
      <w:pPr>
        <w:spacing w:line="360" w:lineRule="auto"/>
        <w:jc w:val="both"/>
      </w:pPr>
      <w:r>
        <w:rPr>
          <w:rFonts w:ascii="Times New Roman" w:hAnsi="Times New Roman" w:cs="Times New Roman"/>
          <w:sz w:val="24"/>
          <w:szCs w:val="24"/>
        </w:rPr>
        <w:t>{Pode-se dizer: uma cumplicidade tão profunda com o mundo deveria ter resultado inequivocamente em uma suficiência comum e inerte, em qualquer outra base que não fosse apenas do sofrimento tão profundo e ininterrupto.  Não existe</w:t>
      </w:r>
      <w:r w:rsidR="00562104">
        <w:rPr>
          <w:rFonts w:ascii="Times New Roman" w:hAnsi="Times New Roman" w:cs="Times New Roman"/>
          <w:sz w:val="24"/>
          <w:szCs w:val="24"/>
        </w:rPr>
        <w:t>,</w:t>
      </w:r>
      <w:r>
        <w:rPr>
          <w:rFonts w:ascii="Times New Roman" w:hAnsi="Times New Roman" w:cs="Times New Roman"/>
          <w:sz w:val="24"/>
          <w:szCs w:val="24"/>
        </w:rPr>
        <w:t xml:space="preserve"> pois</w:t>
      </w:r>
      <w:r w:rsidR="00562104">
        <w:rPr>
          <w:rFonts w:ascii="Times New Roman" w:hAnsi="Times New Roman" w:cs="Times New Roman"/>
          <w:sz w:val="24"/>
          <w:szCs w:val="24"/>
        </w:rPr>
        <w:t>,</w:t>
      </w:r>
      <w:r>
        <w:rPr>
          <w:rFonts w:ascii="Times New Roman" w:hAnsi="Times New Roman" w:cs="Times New Roman"/>
          <w:sz w:val="24"/>
          <w:szCs w:val="24"/>
        </w:rPr>
        <w:t xml:space="preserve"> um </w:t>
      </w:r>
      <w:r w:rsidR="009E21B7">
        <w:rPr>
          <w:rFonts w:ascii="Times New Roman" w:hAnsi="Times New Roman" w:cs="Times New Roman"/>
          <w:sz w:val="24"/>
          <w:szCs w:val="24"/>
        </w:rPr>
        <w:t>sofrimento tão</w:t>
      </w:r>
      <w:r>
        <w:rPr>
          <w:rFonts w:ascii="Times New Roman" w:hAnsi="Times New Roman" w:cs="Times New Roman"/>
          <w:sz w:val="24"/>
          <w:szCs w:val="24"/>
        </w:rPr>
        <w:t xml:space="preserve"> revoltado do ser humano individual, nem uma injustiça social tão gritante, à qual Proust não contrapôs um simples irascível não, ou um corajoso “apesar de tudo”? Ao contrário: </w:t>
      </w:r>
      <w:r w:rsidR="009E21B7">
        <w:rPr>
          <w:rFonts w:ascii="Times New Roman" w:hAnsi="Times New Roman" w:cs="Times New Roman"/>
          <w:sz w:val="24"/>
          <w:szCs w:val="24"/>
        </w:rPr>
        <w:t>e</w:t>
      </w:r>
      <w:r>
        <w:rPr>
          <w:rFonts w:ascii="Times New Roman" w:hAnsi="Times New Roman" w:cs="Times New Roman"/>
          <w:sz w:val="24"/>
          <w:szCs w:val="24"/>
        </w:rPr>
        <w:t>ncontramos em todos os lugares uma profunda concordância com a vida, mesmo em sua forma mais bestial e sombria; e certamente inseparável disso, uma análise que no curso da justiça terrena encontra uma perfeição na qual nenhuma justiça celeste poderia superá-la. Apenas nesse arco tão dolorosa e  amplamente estendido da justiça, a compaixão de Proust deixa</w:t>
      </w:r>
      <w:r w:rsidR="009E21B7">
        <w:rPr>
          <w:rFonts w:ascii="Times New Roman" w:hAnsi="Times New Roman" w:cs="Times New Roman"/>
          <w:sz w:val="24"/>
          <w:szCs w:val="24"/>
        </w:rPr>
        <w:t>s</w:t>
      </w:r>
      <w:r w:rsidR="00DB5114">
        <w:rPr>
          <w:rFonts w:ascii="Times New Roman" w:hAnsi="Times New Roman" w:cs="Times New Roman"/>
          <w:sz w:val="24"/>
          <w:szCs w:val="24"/>
        </w:rPr>
        <w:t>s</w:t>
      </w:r>
      <w:r w:rsidR="009E21B7">
        <w:rPr>
          <w:rFonts w:ascii="Times New Roman" w:hAnsi="Times New Roman" w:cs="Times New Roman"/>
          <w:sz w:val="24"/>
          <w:szCs w:val="24"/>
        </w:rPr>
        <w:t>e</w:t>
      </w:r>
      <w:r>
        <w:rPr>
          <w:rFonts w:ascii="Times New Roman" w:hAnsi="Times New Roman" w:cs="Times New Roman"/>
          <w:sz w:val="24"/>
          <w:szCs w:val="24"/>
        </w:rPr>
        <w:t xml:space="preserve">  descer  </w:t>
      </w:r>
      <w:r w:rsidR="009E21B7">
        <w:rPr>
          <w:rFonts w:ascii="Times New Roman" w:hAnsi="Times New Roman" w:cs="Times New Roman"/>
          <w:sz w:val="24"/>
          <w:szCs w:val="24"/>
        </w:rPr>
        <w:t>s</w:t>
      </w:r>
      <w:r>
        <w:rPr>
          <w:rFonts w:ascii="Times New Roman" w:hAnsi="Times New Roman" w:cs="Times New Roman"/>
          <w:sz w:val="24"/>
          <w:szCs w:val="24"/>
        </w:rPr>
        <w:t xml:space="preserve">obre as pessoas de seu </w:t>
      </w:r>
      <w:r>
        <w:rPr>
          <w:rFonts w:ascii="Times New Roman" w:hAnsi="Times New Roman" w:cs="Times New Roman"/>
          <w:i/>
          <w:sz w:val="24"/>
          <w:szCs w:val="24"/>
        </w:rPr>
        <w:t>temps perdu,</w:t>
      </w:r>
      <w:r>
        <w:rPr>
          <w:rFonts w:ascii="Times New Roman" w:hAnsi="Times New Roman" w:cs="Times New Roman"/>
          <w:sz w:val="24"/>
          <w:szCs w:val="24"/>
        </w:rPr>
        <w:t xml:space="preserve"> e o mecanismo histérico que,  ocasionalmente, quando ele lia seus manuscritos,  fazia com </w:t>
      </w:r>
      <w:r>
        <w:rPr>
          <w:rFonts w:ascii="Times New Roman" w:hAnsi="Times New Roman" w:cs="Times New Roman"/>
          <w:sz w:val="24"/>
          <w:szCs w:val="24"/>
        </w:rPr>
        <w:lastRenderedPageBreak/>
        <w:t xml:space="preserve">que ele caísse em uma gargalhada estridente e frenética,  é uma expressão disso [Formulação variada: atravessa este arco </w:t>
      </w:r>
      <w:r>
        <w:rPr>
          <w:rStyle w:val="ncoradanotaderodap"/>
          <w:rFonts w:ascii="Times New Roman" w:hAnsi="Times New Roman" w:cs="Times New Roman"/>
          <w:sz w:val="24"/>
          <w:szCs w:val="24"/>
        </w:rPr>
        <w:footnoteReference w:id="20"/>
      </w:r>
      <w:r>
        <w:rPr>
          <w:rFonts w:ascii="Times New Roman" w:hAnsi="Times New Roman" w:cs="Times New Roman"/>
          <w:sz w:val="24"/>
          <w:szCs w:val="24"/>
        </w:rPr>
        <w:t xml:space="preserve">]} </w:t>
      </w:r>
    </w:p>
    <w:p w14:paraId="631E602B" w14:textId="544CF2EC" w:rsidR="00875628" w:rsidRDefault="00FB7FE9">
      <w:pPr>
        <w:spacing w:line="360" w:lineRule="auto"/>
        <w:jc w:val="both"/>
      </w:pPr>
      <w:r>
        <w:rPr>
          <w:rFonts w:ascii="Times New Roman" w:hAnsi="Times New Roman" w:cs="Times New Roman"/>
          <w:sz w:val="24"/>
          <w:szCs w:val="24"/>
        </w:rPr>
        <w:t>{Alguém deve ter passado por muitas experiências   e ter deixado muito vento passar pelas narinas</w:t>
      </w:r>
      <w:r>
        <w:rPr>
          <w:rStyle w:val="ncoradanotaderodap"/>
          <w:rFonts w:ascii="Times New Roman" w:hAnsi="Times New Roman" w:cs="Times New Roman"/>
          <w:sz w:val="24"/>
          <w:szCs w:val="24"/>
        </w:rPr>
        <w:footnoteReference w:id="21"/>
      </w:r>
      <w:r>
        <w:rPr>
          <w:rFonts w:ascii="Times New Roman" w:hAnsi="Times New Roman" w:cs="Times New Roman"/>
          <w:sz w:val="24"/>
          <w:szCs w:val="24"/>
        </w:rPr>
        <w:t xml:space="preserve"> para entender aos poucos quão dificilmente tanta coisa pode ser experimentada que, mesmo assim, deixar-se-ia aparentemente comunicar em poucas palavras. E assim também pode ser, só que estas palavras muitas vezes pertencem a um vocabulário secreto, determinado de acordo com a casta e a categoria e não são incompreensíveis para quem está de fora. Procure encontrar o endereço de um bordel em uma cidade desconhecida, e após obter a informação mais longa (qualquer coisa, exceto nome da rua e o número da casa), então entenderá o que isso significa. Chegar a saber algo inteligível sobre aquilo que acontece em países estrangeiros, em clubes políticos, em sociedades religiosas, não é mais fácil. </w:t>
      </w:r>
    </w:p>
    <w:p w14:paraId="1F5C2FA9" w14:textId="77777777" w:rsidR="00875628" w:rsidRDefault="00FB7FE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Proust, a sociedade era uma corporação dessas. Sua linguagem secreta com os Bibescos. Seu misticismo da homossexualidade. Sua veneração pelo cerimonial e por Saint-Simon.} </w:t>
      </w:r>
    </w:p>
    <w:p w14:paraId="2E9D184C" w14:textId="2DDE1741" w:rsidR="00875628" w:rsidRDefault="00FB7FE9">
      <w:pPr>
        <w:spacing w:line="360" w:lineRule="auto"/>
        <w:jc w:val="both"/>
      </w:pPr>
      <w:r>
        <w:rPr>
          <w:rFonts w:ascii="Times New Roman" w:hAnsi="Times New Roman" w:cs="Times New Roman"/>
          <w:sz w:val="24"/>
          <w:szCs w:val="24"/>
        </w:rPr>
        <w:t>No livro de Spitzer</w:t>
      </w:r>
      <w:r w:rsidR="009E21B7">
        <w:rPr>
          <w:rFonts w:ascii="Times New Roman" w:hAnsi="Times New Roman" w:cs="Times New Roman"/>
          <w:sz w:val="24"/>
          <w:szCs w:val="24"/>
        </w:rPr>
        <w:t>,</w:t>
      </w:r>
      <w:r>
        <w:rPr>
          <w:rFonts w:ascii="Times New Roman" w:hAnsi="Times New Roman" w:cs="Times New Roman"/>
          <w:sz w:val="24"/>
          <w:szCs w:val="24"/>
        </w:rPr>
        <w:t xml:space="preserve"> aparece uma dependência um pouco embaraçosa e uma falta de pensamentos próprios. </w:t>
      </w:r>
    </w:p>
    <w:p w14:paraId="5BB9F466" w14:textId="2710314F" w:rsidR="00875628" w:rsidRDefault="00FB7FE9">
      <w:pPr>
        <w:spacing w:line="360" w:lineRule="auto"/>
        <w:jc w:val="both"/>
      </w:pPr>
      <w:r>
        <w:rPr>
          <w:rFonts w:ascii="Times New Roman" w:hAnsi="Times New Roman" w:cs="Times New Roman"/>
          <w:sz w:val="24"/>
          <w:szCs w:val="24"/>
        </w:rPr>
        <w:t xml:space="preserve">É claro que é totalmente absurdo procurar paralelos entre Proust e o Expressionismo. Especialmente como Spitzer tenta comparar a disparidade das coisas, dos motivos, dos estados que ele elenca em suas enumerações, com a individualização "íngreme", “falada[?]” do expressionismo. </w:t>
      </w:r>
    </w:p>
    <w:p w14:paraId="07E1D043" w14:textId="70C660AE" w:rsidR="00875628" w:rsidRDefault="00FB7FE9">
      <w:pPr>
        <w:spacing w:line="360" w:lineRule="auto"/>
        <w:jc w:val="both"/>
      </w:pPr>
      <w:r>
        <w:rPr>
          <w:rFonts w:ascii="Times New Roman" w:hAnsi="Times New Roman" w:cs="Times New Roman"/>
          <w:sz w:val="24"/>
          <w:szCs w:val="24"/>
        </w:rPr>
        <w:t xml:space="preserve">O trabalho e a meticulosidade das referências não são proporcionais aos resultados muito brutos e gerais. As exceções são, acima de tudo, as passagens sobre o conjuntivo, o </w:t>
      </w:r>
      <w:r>
        <w:rPr>
          <w:rFonts w:ascii="Times New Roman" w:hAnsi="Times New Roman" w:cs="Times New Roman"/>
          <w:i/>
          <w:sz w:val="24"/>
          <w:szCs w:val="24"/>
        </w:rPr>
        <w:t xml:space="preserve">a c i </w:t>
      </w:r>
      <w:r>
        <w:rPr>
          <w:rFonts w:ascii="Times New Roman" w:hAnsi="Times New Roman" w:cs="Times New Roman"/>
          <w:sz w:val="24"/>
          <w:szCs w:val="24"/>
        </w:rPr>
        <w:t xml:space="preserve">[sic]. Aqui é importante a referência ao tremor da estrutura da frase por esta forma e também a iluminação de seu caráter arcaico. </w:t>
      </w:r>
    </w:p>
    <w:p w14:paraId="7CFF60B2" w14:textId="0577EFAC" w:rsidR="00875628" w:rsidRDefault="00FB7FE9">
      <w:pPr>
        <w:spacing w:line="360" w:lineRule="auto"/>
        <w:jc w:val="both"/>
      </w:pPr>
      <w:r>
        <w:rPr>
          <w:rFonts w:ascii="Times New Roman" w:hAnsi="Times New Roman" w:cs="Times New Roman"/>
          <w:sz w:val="24"/>
          <w:szCs w:val="24"/>
        </w:rPr>
        <w:lastRenderedPageBreak/>
        <w:t xml:space="preserve">Em quase todos os lugares nos faz falta a justificação das características linguísticas do verdadeiro centro dessa obra. Pois isso não é de modo algum "psicologia", mas a lembrança </w:t>
      </w:r>
      <w:r>
        <w:rPr>
          <w:rStyle w:val="ncoradanotaderodap"/>
          <w:rFonts w:ascii="Times New Roman" w:hAnsi="Times New Roman" w:cs="Times New Roman"/>
          <w:sz w:val="24"/>
          <w:szCs w:val="24"/>
        </w:rPr>
        <w:footnoteReference w:id="22"/>
      </w:r>
      <w:r>
        <w:rPr>
          <w:rFonts w:ascii="Times New Roman" w:hAnsi="Times New Roman" w:cs="Times New Roman"/>
          <w:sz w:val="24"/>
          <w:szCs w:val="24"/>
        </w:rPr>
        <w:t xml:space="preserve">, o martírio da rememoração </w:t>
      </w:r>
      <w:r>
        <w:rPr>
          <w:rStyle w:val="ncoradanotaderodap"/>
          <w:rFonts w:ascii="Times New Roman" w:hAnsi="Times New Roman" w:cs="Times New Roman"/>
          <w:sz w:val="24"/>
          <w:szCs w:val="24"/>
        </w:rPr>
        <w:footnoteReference w:id="23"/>
      </w:r>
      <w:r>
        <w:rPr>
          <w:rFonts w:ascii="Times New Roman" w:hAnsi="Times New Roman" w:cs="Times New Roman"/>
          <w:sz w:val="24"/>
          <w:szCs w:val="24"/>
        </w:rPr>
        <w:t>.</w:t>
      </w:r>
    </w:p>
    <w:p w14:paraId="6C2D7C01" w14:textId="77777777" w:rsidR="00875628" w:rsidRDefault="00FB7FE9">
      <w:pPr>
        <w:spacing w:line="360" w:lineRule="auto"/>
        <w:jc w:val="right"/>
        <w:rPr>
          <w:rFonts w:ascii="Times New Roman" w:hAnsi="Times New Roman" w:cs="Times New Roman"/>
          <w:sz w:val="24"/>
          <w:szCs w:val="24"/>
        </w:rPr>
      </w:pPr>
      <w:r>
        <w:rPr>
          <w:rFonts w:ascii="Times New Roman" w:hAnsi="Times New Roman" w:cs="Times New Roman"/>
          <w:sz w:val="24"/>
          <w:szCs w:val="24"/>
        </w:rPr>
        <w:t>Cópia do original: Arquivo Walter Benjamin, Ms 432</w:t>
      </w:r>
    </w:p>
    <w:p w14:paraId="27FB2F92" w14:textId="77777777" w:rsidR="00875628" w:rsidRDefault="00FB7FE9">
      <w:pPr>
        <w:spacing w:line="360" w:lineRule="auto"/>
        <w:jc w:val="right"/>
        <w:rPr>
          <w:rFonts w:ascii="Times New Roman" w:hAnsi="Times New Roman" w:cs="Times New Roman"/>
          <w:sz w:val="24"/>
          <w:szCs w:val="24"/>
        </w:rPr>
      </w:pPr>
      <w:r>
        <w:rPr>
          <w:rFonts w:ascii="Times New Roman" w:hAnsi="Times New Roman" w:cs="Times New Roman"/>
          <w:i/>
          <w:sz w:val="24"/>
          <w:szCs w:val="24"/>
        </w:rPr>
        <w:t>G.S</w:t>
      </w:r>
      <w:r>
        <w:rPr>
          <w:rFonts w:ascii="Times New Roman" w:hAnsi="Times New Roman" w:cs="Times New Roman"/>
          <w:sz w:val="24"/>
          <w:szCs w:val="24"/>
        </w:rPr>
        <w:t>. II-3, p. 1054-1055</w:t>
      </w:r>
    </w:p>
    <w:p w14:paraId="6A5CBB98" w14:textId="77777777" w:rsidR="00875628" w:rsidRDefault="00875628">
      <w:pPr>
        <w:spacing w:line="360" w:lineRule="auto"/>
        <w:jc w:val="right"/>
        <w:rPr>
          <w:rFonts w:ascii="Times New Roman" w:hAnsi="Times New Roman" w:cs="Times New Roman"/>
          <w:sz w:val="24"/>
          <w:szCs w:val="24"/>
        </w:rPr>
      </w:pPr>
    </w:p>
    <w:p w14:paraId="0295A1F8" w14:textId="5D9F8029" w:rsidR="00875628" w:rsidRDefault="00FB7FE9">
      <w:pPr>
        <w:spacing w:line="360" w:lineRule="auto"/>
        <w:jc w:val="both"/>
      </w:pPr>
      <w:r>
        <w:rPr>
          <w:rFonts w:ascii="Times New Roman" w:hAnsi="Times New Roman" w:cs="Times New Roman"/>
          <w:sz w:val="24"/>
          <w:szCs w:val="24"/>
        </w:rPr>
        <w:t xml:space="preserve">{É bastante surpreendente e, claro, muito maravilhoso como esse ensaio sobre Baudelaire </w:t>
      </w:r>
      <w:r w:rsidRPr="003376BF">
        <w:rPr>
          <w:rFonts w:ascii="Times New Roman" w:hAnsi="Times New Roman" w:cs="Times New Roman"/>
          <w:sz w:val="24"/>
          <w:szCs w:val="24"/>
        </w:rPr>
        <w:t>foi</w:t>
      </w:r>
      <w:r>
        <w:rPr>
          <w:rFonts w:ascii="Times New Roman" w:hAnsi="Times New Roman" w:cs="Times New Roman"/>
          <w:sz w:val="24"/>
          <w:szCs w:val="24"/>
        </w:rPr>
        <w:t xml:space="preserve"> escrito a partir do leito de enfermo. Com este acordo maçônico no sofrimento, estas </w:t>
      </w:r>
      <w:r>
        <w:rPr>
          <w:rFonts w:ascii="Times New Roman" w:hAnsi="Times New Roman" w:cs="Times New Roman"/>
          <w:i/>
          <w:iCs/>
          <w:sz w:val="24"/>
          <w:szCs w:val="24"/>
        </w:rPr>
        <w:t xml:space="preserve">défaillances de la mémoire </w:t>
      </w:r>
      <w:r>
        <w:rPr>
          <w:rStyle w:val="ncoradanotaderodap"/>
          <w:rFonts w:ascii="Times New Roman" w:hAnsi="Times New Roman" w:cs="Times New Roman"/>
          <w:sz w:val="24"/>
          <w:szCs w:val="24"/>
        </w:rPr>
        <w:footnoteReference w:id="24"/>
      </w:r>
      <w:r>
        <w:rPr>
          <w:rFonts w:ascii="Times New Roman" w:hAnsi="Times New Roman" w:cs="Times New Roman"/>
          <w:sz w:val="24"/>
          <w:szCs w:val="24"/>
        </w:rPr>
        <w:t>, esta tagarelice do qu</w:t>
      </w:r>
      <w:r w:rsidR="009E21B7">
        <w:rPr>
          <w:rFonts w:ascii="Times New Roman" w:hAnsi="Times New Roman" w:cs="Times New Roman"/>
          <w:sz w:val="24"/>
          <w:szCs w:val="24"/>
        </w:rPr>
        <w:t xml:space="preserve">e é </w:t>
      </w:r>
      <w:r w:rsidR="009E21B7" w:rsidRPr="000B1A58">
        <w:rPr>
          <w:rFonts w:ascii="Times New Roman" w:hAnsi="Times New Roman" w:cs="Times New Roman"/>
          <w:i/>
          <w:sz w:val="24"/>
          <w:szCs w:val="24"/>
        </w:rPr>
        <w:t>dormant</w:t>
      </w:r>
      <w:r>
        <w:rPr>
          <w:rFonts w:ascii="Times New Roman" w:hAnsi="Times New Roman" w:cs="Times New Roman"/>
          <w:sz w:val="24"/>
          <w:szCs w:val="24"/>
        </w:rPr>
        <w:t xml:space="preserve"> </w:t>
      </w:r>
      <w:r>
        <w:rPr>
          <w:rStyle w:val="ncoradanotaderodap"/>
          <w:rFonts w:ascii="Times New Roman" w:hAnsi="Times New Roman" w:cs="Times New Roman"/>
          <w:sz w:val="24"/>
          <w:szCs w:val="24"/>
        </w:rPr>
        <w:footnoteReference w:id="25"/>
      </w:r>
      <w:r>
        <w:rPr>
          <w:rStyle w:val="ncoradanotaderodap"/>
          <w:rFonts w:ascii="Times New Roman" w:hAnsi="Times New Roman" w:cs="Times New Roman"/>
          <w:sz w:val="24"/>
          <w:szCs w:val="24"/>
        </w:rPr>
        <w:t xml:space="preserve"> </w:t>
      </w:r>
      <w:r>
        <w:rPr>
          <w:rFonts w:ascii="Times New Roman" w:hAnsi="Times New Roman" w:cs="Times New Roman"/>
          <w:sz w:val="24"/>
          <w:szCs w:val="24"/>
        </w:rPr>
        <w:t xml:space="preserve">, com esse </w:t>
      </w:r>
      <w:r>
        <w:rPr>
          <w:rFonts w:ascii="Times New Roman" w:hAnsi="Times New Roman" w:cs="Times New Roman"/>
          <w:i/>
          <w:iCs/>
          <w:sz w:val="24"/>
          <w:szCs w:val="24"/>
        </w:rPr>
        <w:t xml:space="preserve">détachement </w:t>
      </w:r>
      <w:r>
        <w:rPr>
          <w:rStyle w:val="ncoradanotaderodap"/>
          <w:rFonts w:ascii="Times New Roman" w:hAnsi="Times New Roman" w:cs="Times New Roman"/>
          <w:sz w:val="24"/>
          <w:szCs w:val="24"/>
        </w:rPr>
        <w:footnoteReference w:id="26"/>
      </w:r>
      <w:r>
        <w:rPr>
          <w:rFonts w:ascii="Times New Roman" w:hAnsi="Times New Roman" w:cs="Times New Roman"/>
          <w:sz w:val="24"/>
          <w:szCs w:val="24"/>
        </w:rPr>
        <w:t xml:space="preserve"> do tema levado ao extremo, que tem alguém que só quer falar mais uma vez, não importa sobre o quê. E como esta exaustão é </w:t>
      </w:r>
      <w:r w:rsidR="009E21B7">
        <w:rPr>
          <w:rFonts w:ascii="Times New Roman" w:hAnsi="Times New Roman" w:cs="Times New Roman"/>
          <w:sz w:val="24"/>
          <w:szCs w:val="24"/>
        </w:rPr>
        <w:t>entretecida</w:t>
      </w:r>
      <w:r>
        <w:rPr>
          <w:rFonts w:ascii="Times New Roman" w:hAnsi="Times New Roman" w:cs="Times New Roman"/>
          <w:sz w:val="24"/>
          <w:szCs w:val="24"/>
        </w:rPr>
        <w:t xml:space="preserve">  com tudo o que o saudável Proust teve de mais maligno, astuto, aparece aqui –  frente ao Baudelaire morto - uma atitude que determinou a economia de Proust também na lida com seus contemporâneos: uma ternura tão exuberante e divinatória,  que o revés ao sarcasmo  aparece como um reflexo inevitável da exaustão e que - aparentemente –  ao  poeta mesmo   mal poderia ser moralmente  atribuído.} </w:t>
      </w:r>
    </w:p>
    <w:p w14:paraId="41736236" w14:textId="54101E70" w:rsidR="00875628" w:rsidRDefault="00FB7FE9">
      <w:pPr>
        <w:spacing w:line="360" w:lineRule="auto"/>
        <w:jc w:val="both"/>
      </w:pPr>
      <w:r>
        <w:rPr>
          <w:rFonts w:ascii="Times New Roman" w:hAnsi="Times New Roman" w:cs="Times New Roman"/>
          <w:sz w:val="24"/>
          <w:szCs w:val="24"/>
        </w:rPr>
        <w:t xml:space="preserve">{O que aparece em tantas anedotas como algo caprichoso, irritante é a conexão de intensidade tão incomparável da conversa com uma distância invencível do parceiro para o qual ele se dirige. Imaginamos, por um momento, a sorte de acompanhar o poeta, sendo seu companheiro em uma caminhada. Então aprenderemos: nunca houve alguém que pudesse nos mostrar as coisas como ele o fez. Seu dedo que aponta é inigualável. Mas há um outro gesto no caminhar amigavelmente junto e na conversa: o toque. Não há autor para o qual este gesto seja mais distante do que em Proust. Ele não poderia tocar seu leitor, por nada no mundo. Se alguém quiser ordenar os poetas nessa escala - entre aqueles que apontam e os que tocam -, então Proust ficaria num extremo, e no outro extremo, Péguy. </w:t>
      </w:r>
      <w:r>
        <w:rPr>
          <w:rFonts w:ascii="Times New Roman" w:hAnsi="Times New Roman" w:cs="Times New Roman"/>
          <w:i/>
          <w:sz w:val="24"/>
          <w:szCs w:val="24"/>
        </w:rPr>
        <w:t>Contra a amizade</w:t>
      </w:r>
      <w:r>
        <w:rPr>
          <w:rFonts w:ascii="Times New Roman" w:hAnsi="Times New Roman" w:cs="Times New Roman"/>
          <w:sz w:val="24"/>
          <w:szCs w:val="24"/>
        </w:rPr>
        <w:t xml:space="preserve">} </w:t>
      </w:r>
    </w:p>
    <w:p w14:paraId="028B9787" w14:textId="096C8C6D" w:rsidR="00875628" w:rsidRDefault="00FB7FE9">
      <w:pPr>
        <w:spacing w:line="360" w:lineRule="auto"/>
        <w:jc w:val="both"/>
      </w:pPr>
      <w:r>
        <w:rPr>
          <w:rFonts w:ascii="Times New Roman" w:hAnsi="Times New Roman" w:cs="Times New Roman"/>
          <w:sz w:val="24"/>
          <w:szCs w:val="24"/>
        </w:rPr>
        <w:lastRenderedPageBreak/>
        <w:t>{Mas essa tagarelice - se se quiser realmente dizer assim - é apenas reflexo de um</w:t>
      </w:r>
      <w:r w:rsidR="005719E4">
        <w:rPr>
          <w:rFonts w:ascii="Times New Roman" w:hAnsi="Times New Roman" w:cs="Times New Roman"/>
          <w:sz w:val="24"/>
          <w:szCs w:val="24"/>
        </w:rPr>
        <w:t xml:space="preserve"> caráter</w:t>
      </w:r>
      <w:r>
        <w:rPr>
          <w:rFonts w:ascii="Times New Roman" w:hAnsi="Times New Roman" w:cs="Times New Roman"/>
          <w:sz w:val="24"/>
          <w:szCs w:val="24"/>
        </w:rPr>
        <w:t xml:space="preserve">  mais profund</w:t>
      </w:r>
      <w:r w:rsidR="005719E4">
        <w:rPr>
          <w:rFonts w:ascii="Times New Roman" w:hAnsi="Times New Roman" w:cs="Times New Roman"/>
          <w:sz w:val="24"/>
          <w:szCs w:val="24"/>
        </w:rPr>
        <w:t>o</w:t>
      </w:r>
      <w:r>
        <w:rPr>
          <w:rFonts w:ascii="Times New Roman" w:hAnsi="Times New Roman" w:cs="Times New Roman"/>
          <w:sz w:val="24"/>
          <w:szCs w:val="24"/>
        </w:rPr>
        <w:t>, constitutiv</w:t>
      </w:r>
      <w:r w:rsidR="005719E4">
        <w:rPr>
          <w:rFonts w:ascii="Times New Roman" w:hAnsi="Times New Roman" w:cs="Times New Roman"/>
          <w:sz w:val="24"/>
          <w:szCs w:val="24"/>
        </w:rPr>
        <w:t>o</w:t>
      </w:r>
      <w:r>
        <w:rPr>
          <w:rFonts w:ascii="Times New Roman" w:hAnsi="Times New Roman" w:cs="Times New Roman"/>
          <w:sz w:val="24"/>
          <w:szCs w:val="24"/>
        </w:rPr>
        <w:t xml:space="preserve"> de sua obra. Seu editor Gallimard contou como a maneira pela qual Proust costumava tratar as provas do livro, levava os editores ao desespero. Elas voltavam cheias de anotações. Mas nenhum único erro ortográfico havia sido eliminado; todo o espaço disponível era preenchido com textos novos. Se Proust era tagarela dessa maneira, então apenas uma lei de seu próprio mundo é revelada. Isto é: lembrança. A lembrança, no entanto, </w:t>
      </w:r>
      <w:r w:rsidR="005719E4">
        <w:rPr>
          <w:rFonts w:ascii="Times New Roman" w:hAnsi="Times New Roman" w:cs="Times New Roman"/>
          <w:sz w:val="24"/>
          <w:szCs w:val="24"/>
        </w:rPr>
        <w:t xml:space="preserve">não </w:t>
      </w:r>
      <w:r>
        <w:rPr>
          <w:rFonts w:ascii="Times New Roman" w:hAnsi="Times New Roman" w:cs="Times New Roman"/>
          <w:sz w:val="24"/>
          <w:szCs w:val="24"/>
        </w:rPr>
        <w:t xml:space="preserve">é, em princípio, </w:t>
      </w:r>
      <w:r w:rsidR="005719E4">
        <w:rPr>
          <w:rFonts w:ascii="Times New Roman" w:hAnsi="Times New Roman" w:cs="Times New Roman"/>
          <w:sz w:val="24"/>
          <w:szCs w:val="24"/>
        </w:rPr>
        <w:t>passível de ser concluída</w:t>
      </w:r>
      <w:r>
        <w:rPr>
          <w:rFonts w:ascii="Times New Roman" w:hAnsi="Times New Roman" w:cs="Times New Roman"/>
          <w:sz w:val="24"/>
          <w:szCs w:val="24"/>
        </w:rPr>
        <w:t xml:space="preserve">. Um acontecimento vivido é finito, limitado; um acontecimento lembrado é ilimitado.} </w:t>
      </w:r>
    </w:p>
    <w:p w14:paraId="4040BB5C" w14:textId="5459E4D1" w:rsidR="00875628" w:rsidRDefault="00FB7FE9">
      <w:pPr>
        <w:spacing w:line="360" w:lineRule="auto"/>
        <w:jc w:val="both"/>
        <w:rPr>
          <w:rFonts w:ascii="Times New Roman" w:hAnsi="Times New Roman" w:cs="Times New Roman"/>
          <w:sz w:val="24"/>
          <w:szCs w:val="24"/>
        </w:rPr>
      </w:pPr>
      <w:r>
        <w:rPr>
          <w:rFonts w:ascii="Times New Roman" w:hAnsi="Times New Roman" w:cs="Times New Roman"/>
          <w:sz w:val="24"/>
          <w:szCs w:val="24"/>
        </w:rPr>
        <w:t>{Os médicos estavam impotentes diante dessa "asma nervosa". Ao contrário, o poeta, parece tê-la colocado de modo planejado a seu serviço. Não é apenas isso, que a doença o tenha tirado da existência mundana. Não, essa asma entrou em sua arte, se não que sua arte a criou. Sua sintaxe reconstrói ritmicamente, a cada momento, esse temor do sufocamento. E sua reflexão irônica, filosófica, didática é sempre o desafogo que faz com que o pesadelo de lembranças desintegre-se em seu peito. Uma estilística fisiológica levaria ao centro desse processo criativo. Assim, ninguém que conheça a tenacidade especial com a qual as lembranças são guardadas no sentido do olfato, poderá considerar coincidência as idiossincrasias osmológicas</w:t>
      </w:r>
      <w:r>
        <w:rPr>
          <w:rStyle w:val="ncoradanotaderodap"/>
          <w:rFonts w:ascii="Times New Roman" w:hAnsi="Times New Roman" w:cs="Times New Roman"/>
          <w:sz w:val="24"/>
          <w:szCs w:val="24"/>
        </w:rPr>
        <w:footnoteReference w:id="27"/>
      </w:r>
      <w:r>
        <w:rPr>
          <w:rFonts w:ascii="Times New Roman" w:hAnsi="Times New Roman" w:cs="Times New Roman"/>
          <w:sz w:val="24"/>
          <w:szCs w:val="24"/>
        </w:rPr>
        <w:t xml:space="preserve"> de Proust). Quão íntima era a simbiose desse processo de criação particular e desse sofrimento particular, comprova-se talvez também no fato de nele, em Proust, nunca se encontrar aquele heroico “apesar de tudo” (</w:t>
      </w:r>
      <w:r>
        <w:rPr>
          <w:rFonts w:ascii="Times New Roman" w:hAnsi="Times New Roman" w:cs="Times New Roman"/>
          <w:i/>
          <w:sz w:val="24"/>
          <w:szCs w:val="24"/>
        </w:rPr>
        <w:t>dennoch</w:t>
      </w:r>
      <w:r>
        <w:rPr>
          <w:rFonts w:ascii="Times New Roman" w:hAnsi="Times New Roman" w:cs="Times New Roman"/>
          <w:sz w:val="24"/>
          <w:szCs w:val="24"/>
        </w:rPr>
        <w:t xml:space="preserve">), com o qual em outros casos pessoas criadoras se levantam contra seu sofrimento. </w:t>
      </w:r>
    </w:p>
    <w:p w14:paraId="0E607D70" w14:textId="17ABF5BA" w:rsidR="00875628" w:rsidRDefault="00FB7FE9">
      <w:pPr>
        <w:spacing w:line="360" w:lineRule="auto"/>
        <w:jc w:val="both"/>
      </w:pPr>
      <w:r>
        <w:rPr>
          <w:rFonts w:ascii="Times New Roman" w:hAnsi="Times New Roman" w:cs="Times New Roman"/>
          <w:sz w:val="24"/>
          <w:szCs w:val="24"/>
        </w:rPr>
        <w:t xml:space="preserve">Proust lamenta. Mas não é, no fundo, o lamento que ele levanta no trabalho de servil de sua obra?}   </w:t>
      </w:r>
    </w:p>
    <w:p w14:paraId="26B8E0F8" w14:textId="77777777" w:rsidR="00875628" w:rsidRDefault="00FB7FE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Sobre o prazer de ler extratos de Proust antologicamente como elas estão escritas em Spitzer. Antologia de Proust. </w:t>
      </w:r>
    </w:p>
    <w:p w14:paraId="1D9B552D" w14:textId="3F7EB4DA" w:rsidR="00875628" w:rsidRDefault="00FB7FE9">
      <w:pPr>
        <w:spacing w:line="360" w:lineRule="auto"/>
        <w:jc w:val="both"/>
      </w:pPr>
      <w:r>
        <w:rPr>
          <w:rFonts w:ascii="Times New Roman" w:hAnsi="Times New Roman" w:cs="Times New Roman"/>
          <w:sz w:val="24"/>
          <w:szCs w:val="24"/>
        </w:rPr>
        <w:t>As observações de Spitzer são muitas vezes infrutíferas porque são "esteticamente" orientadas. O que adianta quando se faz analogia da técnica proustiana, - sobre a qual se fala, [</w:t>
      </w:r>
      <w:r>
        <w:rPr>
          <w:rFonts w:ascii="Times New Roman" w:hAnsi="Times New Roman" w:cs="Times New Roman"/>
          <w:i/>
          <w:sz w:val="24"/>
          <w:szCs w:val="24"/>
        </w:rPr>
        <w:t>Estudos de estilo</w:t>
      </w:r>
      <w:r>
        <w:rPr>
          <w:rFonts w:ascii="Times New Roman" w:hAnsi="Times New Roman" w:cs="Times New Roman"/>
          <w:sz w:val="24"/>
          <w:szCs w:val="24"/>
        </w:rPr>
        <w:t xml:space="preserve">, vol. 2] p 394 -, com a técnica wagneriana dos motivos condutores </w:t>
      </w:r>
      <w:r>
        <w:rPr>
          <w:rFonts w:ascii="Times New Roman" w:hAnsi="Times New Roman" w:cs="Times New Roman"/>
          <w:sz w:val="24"/>
          <w:szCs w:val="24"/>
        </w:rPr>
        <w:lastRenderedPageBreak/>
        <w:t>(</w:t>
      </w:r>
      <w:r>
        <w:rPr>
          <w:rFonts w:ascii="Times New Roman" w:hAnsi="Times New Roman" w:cs="Times New Roman"/>
          <w:i/>
          <w:iCs/>
          <w:sz w:val="24"/>
          <w:szCs w:val="24"/>
        </w:rPr>
        <w:t>L</w:t>
      </w:r>
      <w:r>
        <w:rPr>
          <w:rFonts w:ascii="Times New Roman" w:hAnsi="Times New Roman" w:cs="Times New Roman"/>
          <w:i/>
          <w:sz w:val="24"/>
          <w:szCs w:val="24"/>
        </w:rPr>
        <w:t>eitmotive</w:t>
      </w:r>
      <w:r>
        <w:rPr>
          <w:rFonts w:ascii="Times New Roman" w:hAnsi="Times New Roman" w:cs="Times New Roman"/>
          <w:sz w:val="24"/>
          <w:szCs w:val="24"/>
        </w:rPr>
        <w:t xml:space="preserve">) </w:t>
      </w:r>
      <w:r>
        <w:rPr>
          <w:rStyle w:val="ncoradanotaderodap"/>
          <w:rFonts w:ascii="Times New Roman" w:hAnsi="Times New Roman" w:cs="Times New Roman"/>
          <w:sz w:val="24"/>
          <w:szCs w:val="24"/>
        </w:rPr>
        <w:footnoteReference w:id="28"/>
      </w:r>
      <w:r>
        <w:rPr>
          <w:rFonts w:ascii="Times New Roman" w:hAnsi="Times New Roman" w:cs="Times New Roman"/>
          <w:sz w:val="24"/>
          <w:szCs w:val="24"/>
        </w:rPr>
        <w:t xml:space="preserve">. É claro que tais alusões causam, ao contrário, o choque que toda a verdadeira experiência na vida nos dá, que entra em nossa casa pela escada do fundo, em </w:t>
      </w:r>
      <w:r w:rsidRPr="003376BF">
        <w:rPr>
          <w:rFonts w:ascii="Times New Roman" w:hAnsi="Times New Roman" w:cs="Times New Roman"/>
          <w:sz w:val="24"/>
          <w:szCs w:val="24"/>
        </w:rPr>
        <w:t>uma hora incomum</w:t>
      </w:r>
      <w:r>
        <w:rPr>
          <w:rFonts w:ascii="Times New Roman" w:hAnsi="Times New Roman" w:cs="Times New Roman"/>
          <w:sz w:val="24"/>
          <w:szCs w:val="24"/>
        </w:rPr>
        <w:t xml:space="preserve">, como um visitante não convidado. </w:t>
      </w:r>
    </w:p>
    <w:p w14:paraId="6B1F52F9" w14:textId="5E418F35" w:rsidR="00875628" w:rsidRDefault="00FB7FE9">
      <w:pPr>
        <w:spacing w:line="360" w:lineRule="auto"/>
        <w:jc w:val="both"/>
        <w:rPr>
          <w:rFonts w:ascii="Times New Roman" w:hAnsi="Times New Roman" w:cs="Times New Roman"/>
          <w:sz w:val="24"/>
          <w:szCs w:val="24"/>
        </w:rPr>
      </w:pPr>
      <w:r>
        <w:rPr>
          <w:rFonts w:ascii="Times New Roman" w:hAnsi="Times New Roman" w:cs="Times New Roman"/>
          <w:sz w:val="24"/>
          <w:szCs w:val="24"/>
        </w:rPr>
        <w:t>Proust Swann I 13 - sobre o aspecto cinematográfico de seu trabalho.</w:t>
      </w:r>
    </w:p>
    <w:p w14:paraId="2BBEFA11" w14:textId="24153FE9" w:rsidR="00875628" w:rsidRPr="000B1A58" w:rsidRDefault="00FB7FE9">
      <w:pPr>
        <w:spacing w:line="360" w:lineRule="auto"/>
        <w:jc w:val="both"/>
        <w:rPr>
          <w:rFonts w:ascii="Times New Roman" w:hAnsi="Times New Roman" w:cs="Times New Roman"/>
          <w:sz w:val="24"/>
          <w:szCs w:val="24"/>
        </w:rPr>
      </w:pPr>
      <w:r w:rsidRPr="000B1A58">
        <w:rPr>
          <w:rFonts w:ascii="Times New Roman" w:hAnsi="Times New Roman" w:cs="Times New Roman"/>
          <w:i/>
          <w:sz w:val="24"/>
          <w:szCs w:val="24"/>
        </w:rPr>
        <w:t>Soit que</w:t>
      </w:r>
      <w:r w:rsidR="0017095C">
        <w:rPr>
          <w:rFonts w:ascii="Times New Roman" w:hAnsi="Times New Roman" w:cs="Times New Roman"/>
          <w:i/>
          <w:iCs/>
          <w:sz w:val="24"/>
          <w:szCs w:val="24"/>
        </w:rPr>
        <w:t xml:space="preserve"> </w:t>
      </w:r>
      <w:r w:rsidR="000B1A58" w:rsidRPr="0017095C">
        <w:rPr>
          <w:rFonts w:ascii="Times New Roman" w:hAnsi="Times New Roman" w:cs="Times New Roman"/>
          <w:iCs/>
          <w:sz w:val="24"/>
          <w:szCs w:val="24"/>
        </w:rPr>
        <w:t>em</w:t>
      </w:r>
      <w:r w:rsidRPr="0017095C">
        <w:rPr>
          <w:rFonts w:ascii="Times New Roman" w:hAnsi="Times New Roman" w:cs="Times New Roman"/>
          <w:iCs/>
          <w:sz w:val="24"/>
          <w:szCs w:val="24"/>
        </w:rPr>
        <w:t xml:space="preserve"> Proust</w:t>
      </w:r>
      <w:r w:rsidRPr="000B1A58">
        <w:rPr>
          <w:rFonts w:ascii="Times New Roman" w:hAnsi="Times New Roman" w:cs="Times New Roman"/>
          <w:i/>
          <w:iCs/>
          <w:sz w:val="24"/>
          <w:szCs w:val="24"/>
        </w:rPr>
        <w:t xml:space="preserve"> </w:t>
      </w:r>
      <w:r w:rsidR="003376BF" w:rsidRPr="000B1A58">
        <w:rPr>
          <w:rStyle w:val="Refdenotaderodap"/>
          <w:rFonts w:ascii="Times New Roman" w:hAnsi="Times New Roman" w:cs="Times New Roman"/>
          <w:i/>
          <w:iCs/>
          <w:sz w:val="24"/>
          <w:szCs w:val="24"/>
        </w:rPr>
        <w:footnoteReference w:id="29"/>
      </w:r>
    </w:p>
    <w:p w14:paraId="588C2F52" w14:textId="12F6670C" w:rsidR="00875628" w:rsidRDefault="00FB7FE9">
      <w:pPr>
        <w:spacing w:line="360" w:lineRule="auto"/>
        <w:jc w:val="both"/>
      </w:pPr>
      <w:r>
        <w:rPr>
          <w:rFonts w:ascii="Times New Roman" w:hAnsi="Times New Roman" w:cs="Times New Roman"/>
          <w:sz w:val="24"/>
          <w:szCs w:val="24"/>
        </w:rPr>
        <w:t>A afinidade que a visão do mundo de Proust tem com a do cerimonial, expressa</w:t>
      </w:r>
      <w:r w:rsidR="00DD04D7">
        <w:rPr>
          <w:rFonts w:ascii="Times New Roman" w:hAnsi="Times New Roman" w:cs="Times New Roman"/>
          <w:sz w:val="24"/>
          <w:szCs w:val="24"/>
        </w:rPr>
        <w:t>-se</w:t>
      </w:r>
      <w:r>
        <w:rPr>
          <w:rFonts w:ascii="Times New Roman" w:hAnsi="Times New Roman" w:cs="Times New Roman"/>
          <w:sz w:val="24"/>
          <w:szCs w:val="24"/>
        </w:rPr>
        <w:t xml:space="preserve"> tanto no fato </w:t>
      </w:r>
      <w:r w:rsidR="00DD04D7">
        <w:rPr>
          <w:rFonts w:ascii="Times New Roman" w:hAnsi="Times New Roman" w:cs="Times New Roman"/>
          <w:sz w:val="24"/>
          <w:szCs w:val="24"/>
        </w:rPr>
        <w:t xml:space="preserve">de </w:t>
      </w:r>
      <w:r>
        <w:rPr>
          <w:rFonts w:ascii="Times New Roman" w:hAnsi="Times New Roman" w:cs="Times New Roman"/>
          <w:sz w:val="24"/>
          <w:szCs w:val="24"/>
        </w:rPr>
        <w:t>que Saint-Simon, para ele</w:t>
      </w:r>
      <w:r w:rsidR="00DD04D7">
        <w:rPr>
          <w:rFonts w:ascii="Times New Roman" w:hAnsi="Times New Roman" w:cs="Times New Roman"/>
          <w:sz w:val="24"/>
          <w:szCs w:val="24"/>
        </w:rPr>
        <w:t>,</w:t>
      </w:r>
      <w:r>
        <w:rPr>
          <w:rFonts w:ascii="Times New Roman" w:hAnsi="Times New Roman" w:cs="Times New Roman"/>
          <w:sz w:val="24"/>
          <w:szCs w:val="24"/>
        </w:rPr>
        <w:t xml:space="preserve"> era o cume do desempenho literário quanto como na relação que uma aristocrata como a duquesa Clermont-Tonnerre estabelece com sua obra.</w:t>
      </w:r>
    </w:p>
    <w:p w14:paraId="15005221" w14:textId="206D94A9" w:rsidR="00875628" w:rsidRDefault="00FB7FE9">
      <w:pPr>
        <w:spacing w:line="360" w:lineRule="auto"/>
        <w:jc w:val="both"/>
      </w:pPr>
      <w:r>
        <w:rPr>
          <w:rFonts w:ascii="Times New Roman" w:hAnsi="Times New Roman" w:cs="Times New Roman"/>
          <w:sz w:val="24"/>
          <w:szCs w:val="24"/>
        </w:rPr>
        <w:t>{Quase nunca houve um autor no qual se podia dizer com a mesma exatidão como em Proust, em que lugar em sua obra fica aquilo que antes dele não existia, onde o absolutamente novo se destaca tão inconfundivelmente do complexo geral. Es</w:t>
      </w:r>
      <w:r w:rsidR="00DD04D7">
        <w:rPr>
          <w:rFonts w:ascii="Times New Roman" w:hAnsi="Times New Roman" w:cs="Times New Roman"/>
          <w:sz w:val="24"/>
          <w:szCs w:val="24"/>
        </w:rPr>
        <w:t>s</w:t>
      </w:r>
      <w:r>
        <w:rPr>
          <w:rFonts w:ascii="Times New Roman" w:hAnsi="Times New Roman" w:cs="Times New Roman"/>
          <w:sz w:val="24"/>
          <w:szCs w:val="24"/>
        </w:rPr>
        <w:t xml:space="preserve">e é o grande pretexto que este autor dá ao crítico, ele só tem que usá-lo. É óbvio: não a análise psicológica, não a crítica social, não o poder de observação, são inequivocamente proustianos. Em tudo isso, existem inúmeros pontos de contato com os romancistas anteriores, especialmente os ingleses. A </w:t>
      </w:r>
      <w:r>
        <w:rPr>
          <w:rFonts w:ascii="Times New Roman" w:hAnsi="Times New Roman" w:cs="Times New Roman"/>
          <w:i/>
          <w:iCs/>
          <w:sz w:val="24"/>
          <w:szCs w:val="24"/>
        </w:rPr>
        <w:t>signet</w:t>
      </w:r>
      <w:r w:rsidR="00B0366F">
        <w:rPr>
          <w:rStyle w:val="Refdenotaderodap"/>
          <w:rFonts w:ascii="Times New Roman" w:hAnsi="Times New Roman" w:cs="Times New Roman"/>
          <w:i/>
          <w:iCs/>
          <w:sz w:val="24"/>
          <w:szCs w:val="24"/>
        </w:rPr>
        <w:footnoteReference w:id="30"/>
      </w:r>
      <w:r>
        <w:rPr>
          <w:rFonts w:ascii="Times New Roman" w:hAnsi="Times New Roman" w:cs="Times New Roman"/>
          <w:i/>
          <w:iCs/>
          <w:sz w:val="24"/>
          <w:szCs w:val="24"/>
        </w:rPr>
        <w:t xml:space="preserve"> </w:t>
      </w:r>
      <w:r>
        <w:rPr>
          <w:rFonts w:ascii="Times New Roman" w:hAnsi="Times New Roman" w:cs="Times New Roman"/>
          <w:sz w:val="24"/>
          <w:szCs w:val="24"/>
        </w:rPr>
        <w:t xml:space="preserve"> de sua obra, ocultada nas dobras de seu texto (</w:t>
      </w:r>
      <w:r>
        <w:rPr>
          <w:rFonts w:ascii="Times New Roman" w:hAnsi="Times New Roman" w:cs="Times New Roman"/>
          <w:i/>
          <w:sz w:val="24"/>
          <w:szCs w:val="24"/>
        </w:rPr>
        <w:t>textum</w:t>
      </w:r>
      <w:r>
        <w:rPr>
          <w:rFonts w:ascii="Times New Roman" w:hAnsi="Times New Roman" w:cs="Times New Roman"/>
          <w:sz w:val="24"/>
          <w:szCs w:val="24"/>
        </w:rPr>
        <w:t xml:space="preserve"> = tecido) é a lembrança. Em outras palavras, o que definitivamente não estava lá antes de Proust, é que alguém  rompeu o compartimento secreto do "humor"</w:t>
      </w:r>
      <w:r w:rsidR="005719E4">
        <w:rPr>
          <w:rStyle w:val="Refdenotaderodap"/>
          <w:rFonts w:ascii="Times New Roman" w:hAnsi="Times New Roman" w:cs="Times New Roman"/>
          <w:sz w:val="24"/>
          <w:szCs w:val="24"/>
        </w:rPr>
        <w:footnoteReference w:id="31"/>
      </w:r>
      <w:r>
        <w:rPr>
          <w:rFonts w:ascii="Times New Roman" w:hAnsi="Times New Roman" w:cs="Times New Roman"/>
          <w:sz w:val="24"/>
          <w:szCs w:val="24"/>
        </w:rPr>
        <w:t>, e conseguiu se apropriar do que estava dentro (até agora apenas um odor saiu dele): este desordenado, este acumulado que nós mesmos tínhamos esquecido, fielmente guardados no inconsciente, e que agora simplesmente domina aquele que está diante dessas coisas, como} o homem é domado pela visão de uma gaveta que está até a borda cheia de brinquedos inúteis e esquecidos. Esse prazer de brincar da vida verdadeira, da qual apenas a lembrança nos conta, isso devemos procurar em Proust e fazer dele o ponto focal da observação.</w:t>
      </w:r>
    </w:p>
    <w:p w14:paraId="485B80B3" w14:textId="77777777" w:rsidR="00875628" w:rsidRDefault="00FB7FE9">
      <w:pPr>
        <w:spacing w:line="360" w:lineRule="auto"/>
        <w:jc w:val="right"/>
        <w:rPr>
          <w:rFonts w:ascii="Times New Roman" w:hAnsi="Times New Roman" w:cs="Times New Roman"/>
          <w:sz w:val="24"/>
          <w:szCs w:val="24"/>
        </w:rPr>
      </w:pPr>
      <w:r>
        <w:rPr>
          <w:rFonts w:ascii="Times New Roman" w:hAnsi="Times New Roman" w:cs="Times New Roman"/>
          <w:sz w:val="24"/>
          <w:szCs w:val="24"/>
        </w:rPr>
        <w:t>Cópia do original: Arquivo Walter Benjamin, Ms 439</w:t>
      </w:r>
    </w:p>
    <w:p w14:paraId="79651C27" w14:textId="77777777" w:rsidR="00875628" w:rsidRDefault="00FB7FE9">
      <w:pPr>
        <w:spacing w:line="360" w:lineRule="auto"/>
        <w:jc w:val="right"/>
        <w:rPr>
          <w:rFonts w:ascii="Times New Roman" w:hAnsi="Times New Roman" w:cs="Times New Roman"/>
          <w:sz w:val="24"/>
          <w:szCs w:val="24"/>
        </w:rPr>
      </w:pPr>
      <w:r>
        <w:rPr>
          <w:rFonts w:ascii="Times New Roman" w:hAnsi="Times New Roman" w:cs="Times New Roman"/>
          <w:i/>
          <w:sz w:val="24"/>
          <w:szCs w:val="24"/>
        </w:rPr>
        <w:lastRenderedPageBreak/>
        <w:t>G.S</w:t>
      </w:r>
      <w:r>
        <w:rPr>
          <w:rFonts w:ascii="Times New Roman" w:hAnsi="Times New Roman" w:cs="Times New Roman"/>
          <w:sz w:val="24"/>
          <w:szCs w:val="24"/>
        </w:rPr>
        <w:t>. II-3, p. 1055-1057</w:t>
      </w:r>
    </w:p>
    <w:p w14:paraId="36F60F29" w14:textId="77777777" w:rsidR="00875628" w:rsidRDefault="00875628">
      <w:pPr>
        <w:spacing w:line="360" w:lineRule="auto"/>
        <w:jc w:val="both"/>
        <w:rPr>
          <w:rFonts w:ascii="Times New Roman" w:hAnsi="Times New Roman" w:cs="Times New Roman"/>
          <w:sz w:val="24"/>
          <w:szCs w:val="24"/>
        </w:rPr>
      </w:pPr>
    </w:p>
    <w:p w14:paraId="18B06FA3" w14:textId="6DEB6D7B" w:rsidR="00875628" w:rsidRDefault="00FB7FE9">
      <w:pPr>
        <w:spacing w:line="360" w:lineRule="auto"/>
        <w:jc w:val="both"/>
      </w:pPr>
      <w:r>
        <w:rPr>
          <w:rFonts w:ascii="Times New Roman" w:hAnsi="Times New Roman" w:cs="Times New Roman"/>
          <w:sz w:val="24"/>
          <w:szCs w:val="24"/>
        </w:rPr>
        <w:t xml:space="preserve">Em Grenoble, no século passado, existia um restaurante “Au temps perdu”. Aquele que mandou pintar a placa do restaurante era um predecessor sentimental de Marcel Proust? Quis ele convidar os passantes a perder seu tempo em seu estabelecimento ou quis ele muito mais achar seu tempo perdido no fundo do copo, como Proust o achou no fundo da famosa </w:t>
      </w:r>
      <w:r>
        <w:rPr>
          <w:rFonts w:ascii="Times New Roman" w:hAnsi="Times New Roman" w:cs="Times New Roman"/>
          <w:i/>
          <w:iCs/>
          <w:sz w:val="24"/>
          <w:szCs w:val="24"/>
        </w:rPr>
        <w:t>tasse de thé</w:t>
      </w:r>
      <w:r>
        <w:rPr>
          <w:rFonts w:ascii="Times New Roman" w:hAnsi="Times New Roman" w:cs="Times New Roman"/>
          <w:sz w:val="24"/>
          <w:szCs w:val="24"/>
        </w:rPr>
        <w:t xml:space="preserve">, da qual um dia emergiu sua juventude em Combray e Swann para serem eternizados. Uma </w:t>
      </w:r>
      <w:r w:rsidRPr="00455171">
        <w:rPr>
          <w:rFonts w:ascii="Times New Roman" w:hAnsi="Times New Roman" w:cs="Times New Roman"/>
          <w:sz w:val="24"/>
          <w:szCs w:val="24"/>
        </w:rPr>
        <w:t xml:space="preserve">embriaguez </w:t>
      </w:r>
      <w:r>
        <w:rPr>
          <w:rFonts w:ascii="Times New Roman" w:hAnsi="Times New Roman" w:cs="Times New Roman"/>
          <w:sz w:val="24"/>
          <w:szCs w:val="24"/>
        </w:rPr>
        <w:t>está também aqui no início, certamente, aquela de um sistema nervoso infinitamente refinado, por meio do qual um aroma seria o suficiente para abalá-lo e transferi-lo para tempos distantes.</w:t>
      </w:r>
    </w:p>
    <w:p w14:paraId="43B78E97" w14:textId="0A187FB1" w:rsidR="00875628" w:rsidRDefault="00FB7FE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Numa coisa ele distinguiu</w:t>
      </w:r>
      <w:r w:rsidR="008B339C">
        <w:rPr>
          <w:rFonts w:ascii="Times New Roman" w:hAnsi="Times New Roman" w:cs="Times New Roman"/>
          <w:sz w:val="24"/>
          <w:szCs w:val="24"/>
        </w:rPr>
        <w:t>-se</w:t>
      </w:r>
      <w:r>
        <w:rPr>
          <w:rFonts w:ascii="Times New Roman" w:hAnsi="Times New Roman" w:cs="Times New Roman"/>
          <w:sz w:val="24"/>
          <w:szCs w:val="24"/>
        </w:rPr>
        <w:t xml:space="preserve"> de tudo que nós chamamos por este nome. Aquele que no minuto inesquecível uma vez o experenciou, a ele permaneceu fiel, e subjugou sua existência a uma disciplina, que colocou todas suas forças à serviço do mais intenso aumento e aproveitamento daquela experiência de uma tarde.  </w:t>
      </w:r>
    </w:p>
    <w:p w14:paraId="73E6108B" w14:textId="68E76BFC" w:rsidR="00875628" w:rsidRDefault="00FB7FE9">
      <w:pPr>
        <w:spacing w:line="360" w:lineRule="auto"/>
        <w:jc w:val="both"/>
      </w:pPr>
      <w:r>
        <w:rPr>
          <w:rFonts w:ascii="Times New Roman" w:hAnsi="Times New Roman" w:cs="Times New Roman"/>
          <w:sz w:val="24"/>
          <w:szCs w:val="24"/>
        </w:rPr>
        <w:t>A biografia desse homem é tão significativa porque mostra como aqui, com extravagância e irreverência raras, uma vida retirou suas leis completamente das necessidades de seu processo criativo. O infortúnio grotesco</w:t>
      </w:r>
      <w:r>
        <w:rPr>
          <w:rStyle w:val="ncoradanotaderodap"/>
          <w:rFonts w:ascii="Times New Roman" w:hAnsi="Times New Roman" w:cs="Times New Roman"/>
          <w:sz w:val="24"/>
          <w:szCs w:val="24"/>
        </w:rPr>
        <w:t>,</w:t>
      </w:r>
      <w:r>
        <w:rPr>
          <w:rFonts w:ascii="Times New Roman" w:hAnsi="Times New Roman" w:cs="Times New Roman"/>
          <w:sz w:val="24"/>
          <w:szCs w:val="24"/>
        </w:rPr>
        <w:t xml:space="preserve"> que o desenvolvimento e o entendimento de sua criação encontrou na Alemanha</w:t>
      </w:r>
      <w:r w:rsidR="001A5F56">
        <w:rPr>
          <w:rFonts w:ascii="Times New Roman" w:hAnsi="Times New Roman" w:cs="Times New Roman"/>
          <w:sz w:val="24"/>
          <w:szCs w:val="24"/>
        </w:rPr>
        <w:t>,</w:t>
      </w:r>
      <w:r>
        <w:rPr>
          <w:rFonts w:ascii="Times New Roman" w:hAnsi="Times New Roman" w:cs="Times New Roman"/>
          <w:sz w:val="24"/>
          <w:szCs w:val="24"/>
        </w:rPr>
        <w:t xml:space="preserve"> e com o qual nós reiteradamente teremos que lidar, vinha de uma parte do fato de que o caminho orgânico mais próximo não foi percorrido: apresentar a vida de um dos contemporâneos mais estranhos que temos. </w:t>
      </w:r>
    </w:p>
    <w:p w14:paraId="5C158E98" w14:textId="07FE651E" w:rsidR="00875628" w:rsidRDefault="00FB7FE9">
      <w:pPr>
        <w:spacing w:line="360" w:lineRule="auto"/>
        <w:jc w:val="both"/>
      </w:pPr>
      <w:r>
        <w:rPr>
          <w:rFonts w:ascii="Times New Roman" w:hAnsi="Times New Roman" w:cs="Times New Roman"/>
          <w:sz w:val="24"/>
          <w:szCs w:val="24"/>
        </w:rPr>
        <w:t>Mas isso Léon Pierre</w:t>
      </w:r>
      <w:r w:rsidR="0017095C">
        <w:rPr>
          <w:rFonts w:ascii="Times New Roman" w:hAnsi="Times New Roman" w:cs="Times New Roman"/>
          <w:sz w:val="24"/>
          <w:szCs w:val="24"/>
        </w:rPr>
        <w:t>-</w:t>
      </w:r>
      <w:r>
        <w:rPr>
          <w:rFonts w:ascii="Times New Roman" w:hAnsi="Times New Roman" w:cs="Times New Roman"/>
          <w:sz w:val="24"/>
          <w:szCs w:val="24"/>
        </w:rPr>
        <w:t>Quint fez de maneira exemplar na França e lá também não era fácil conferir o devido lugar a Proust. Por isso, seria um bom sinal se aqui primeiramente acontecesse a coisa mais próxima:  traduzir essas coisas para o alemão. Daí talvez a tradução [?</w:t>
      </w:r>
      <w:r>
        <w:rPr>
          <w:rStyle w:val="ncoradanotaderodap"/>
          <w:rFonts w:ascii="Times New Roman" w:hAnsi="Times New Roman" w:cs="Times New Roman"/>
          <w:sz w:val="24"/>
          <w:szCs w:val="24"/>
        </w:rPr>
        <w:footnoteReference w:id="32"/>
      </w:r>
      <w:r>
        <w:rPr>
          <w:rFonts w:ascii="Times New Roman" w:hAnsi="Times New Roman" w:cs="Times New Roman"/>
          <w:sz w:val="24"/>
          <w:szCs w:val="24"/>
        </w:rPr>
        <w:t>] até ficasse rápida. Um propósito tangencial das exposições seguintes é apresentar o quanto poder-se-ia ganhar por meio da característica do homem, senão um entendimento mais profundo, ao menos um interesse vivaz pela obra de Proust.</w:t>
      </w:r>
    </w:p>
    <w:p w14:paraId="420C3EDA" w14:textId="77777777" w:rsidR="00875628" w:rsidRDefault="00FB7FE9">
      <w:pPr>
        <w:spacing w:line="360" w:lineRule="auto"/>
        <w:jc w:val="right"/>
        <w:rPr>
          <w:rFonts w:ascii="Times New Roman" w:hAnsi="Times New Roman" w:cs="Times New Roman"/>
          <w:sz w:val="24"/>
          <w:szCs w:val="24"/>
        </w:rPr>
      </w:pPr>
      <w:r>
        <w:rPr>
          <w:rFonts w:ascii="Times New Roman" w:hAnsi="Times New Roman" w:cs="Times New Roman"/>
          <w:sz w:val="24"/>
          <w:szCs w:val="24"/>
        </w:rPr>
        <w:t>Cópia do original: Arquivo Walter Benjamin, Ms 437</w:t>
      </w:r>
    </w:p>
    <w:p w14:paraId="6AD3FEAB" w14:textId="77777777" w:rsidR="00875628" w:rsidRDefault="00FB7FE9">
      <w:pPr>
        <w:spacing w:line="360" w:lineRule="auto"/>
        <w:jc w:val="right"/>
        <w:rPr>
          <w:rFonts w:ascii="Times New Roman" w:hAnsi="Times New Roman" w:cs="Times New Roman"/>
          <w:sz w:val="24"/>
          <w:szCs w:val="24"/>
        </w:rPr>
      </w:pPr>
      <w:r>
        <w:rPr>
          <w:rFonts w:ascii="Times New Roman" w:hAnsi="Times New Roman" w:cs="Times New Roman"/>
          <w:i/>
          <w:sz w:val="24"/>
          <w:szCs w:val="24"/>
        </w:rPr>
        <w:t>G.S.</w:t>
      </w:r>
      <w:r>
        <w:rPr>
          <w:rFonts w:ascii="Times New Roman" w:hAnsi="Times New Roman" w:cs="Times New Roman"/>
          <w:sz w:val="24"/>
          <w:szCs w:val="24"/>
        </w:rPr>
        <w:t xml:space="preserve"> II-3, p. 1057-1058</w:t>
      </w:r>
      <w:bookmarkStart w:id="18" w:name="_Hlk533794397"/>
      <w:bookmarkEnd w:id="18"/>
    </w:p>
    <w:p w14:paraId="61DDDF47" w14:textId="77777777" w:rsidR="00875628" w:rsidRDefault="00875628">
      <w:pPr>
        <w:spacing w:line="360" w:lineRule="auto"/>
        <w:jc w:val="both"/>
        <w:rPr>
          <w:rFonts w:ascii="Times New Roman" w:hAnsi="Times New Roman" w:cs="Times New Roman"/>
          <w:sz w:val="24"/>
          <w:szCs w:val="24"/>
        </w:rPr>
      </w:pPr>
    </w:p>
    <w:p w14:paraId="17CB9C0F" w14:textId="77777777" w:rsidR="00875628" w:rsidRDefault="00FB7FE9">
      <w:pPr>
        <w:spacing w:line="360" w:lineRule="auto"/>
        <w:jc w:val="both"/>
        <w:rPr>
          <w:rFonts w:ascii="Times New Roman" w:hAnsi="Times New Roman" w:cs="Times New Roman"/>
          <w:sz w:val="24"/>
          <w:szCs w:val="24"/>
        </w:rPr>
      </w:pPr>
      <w:r>
        <w:rPr>
          <w:rFonts w:ascii="Times New Roman" w:hAnsi="Times New Roman" w:cs="Times New Roman"/>
          <w:sz w:val="24"/>
          <w:szCs w:val="24"/>
        </w:rPr>
        <w:t>[Anotações do ensaio sobre Proust]</w:t>
      </w:r>
    </w:p>
    <w:p w14:paraId="792EA930" w14:textId="77777777" w:rsidR="00875628" w:rsidRDefault="00FB7FE9">
      <w:pPr>
        <w:spacing w:line="360" w:lineRule="auto"/>
        <w:jc w:val="both"/>
        <w:rPr>
          <w:rFonts w:ascii="Times New Roman" w:hAnsi="Times New Roman" w:cs="Times New Roman"/>
          <w:sz w:val="24"/>
          <w:szCs w:val="24"/>
        </w:rPr>
      </w:pPr>
      <w:r>
        <w:rPr>
          <w:rFonts w:ascii="Times New Roman" w:hAnsi="Times New Roman" w:cs="Times New Roman"/>
          <w:sz w:val="24"/>
          <w:szCs w:val="24"/>
        </w:rPr>
        <w:t>A verificação dos versos em Proust. Sua maneira mais arbitrária de escolhê-los.</w:t>
      </w:r>
    </w:p>
    <w:p w14:paraId="0E1D8A0E" w14:textId="4579F150" w:rsidR="00875628" w:rsidRPr="00B0366F" w:rsidRDefault="00FB7FE9">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rPr>
        <w:t>{O quão inventivo ele era em dificuldades</w:t>
      </w:r>
      <w:r w:rsidRPr="00B0366F">
        <w:rPr>
          <w:rFonts w:ascii="Times New Roman" w:hAnsi="Times New Roman" w:cs="Times New Roman"/>
          <w:sz w:val="24"/>
          <w:szCs w:val="24"/>
        </w:rPr>
        <w:t>,</w:t>
      </w:r>
      <w:r w:rsidR="008B339C" w:rsidRPr="00B0366F">
        <w:rPr>
          <w:rFonts w:ascii="Times New Roman" w:hAnsi="Times New Roman" w:cs="Times New Roman"/>
          <w:sz w:val="24"/>
          <w:szCs w:val="24"/>
        </w:rPr>
        <w:t xml:space="preserve"> “la seule fenêtre éclairée”.</w:t>
      </w:r>
      <w:r w:rsidRPr="00B0366F">
        <w:rPr>
          <w:rStyle w:val="ncoradanotaderodap"/>
          <w:rFonts w:ascii="Times New Roman" w:hAnsi="Times New Roman" w:cs="Times New Roman"/>
          <w:sz w:val="24"/>
          <w:szCs w:val="24"/>
        </w:rPr>
        <w:footnoteReference w:id="33"/>
      </w:r>
      <w:r w:rsidRPr="00B0366F">
        <w:rPr>
          <w:rFonts w:ascii="Times New Roman" w:hAnsi="Times New Roman" w:cs="Times New Roman"/>
          <w:sz w:val="24"/>
          <w:szCs w:val="24"/>
          <w:lang w:val="fr-FR"/>
        </w:rPr>
        <w:t xml:space="preserve"> Clermont-Tonnerre: [Robert de] Montesquiou [et Marcel Proust, Paris 1925]</w:t>
      </w:r>
      <w:r w:rsidR="0017095C">
        <w:rPr>
          <w:rFonts w:ascii="Times New Roman" w:hAnsi="Times New Roman" w:cs="Times New Roman"/>
          <w:sz w:val="24"/>
          <w:szCs w:val="24"/>
          <w:lang w:val="fr-FR"/>
        </w:rPr>
        <w:t xml:space="preserve"> </w:t>
      </w:r>
      <w:r w:rsidRPr="00B0366F">
        <w:rPr>
          <w:rFonts w:ascii="Times New Roman" w:hAnsi="Times New Roman" w:cs="Times New Roman"/>
          <w:sz w:val="24"/>
          <w:szCs w:val="24"/>
          <w:lang w:val="fr-FR"/>
        </w:rPr>
        <w:t>p. 136}</w:t>
      </w:r>
    </w:p>
    <w:p w14:paraId="1E45F90E" w14:textId="4158AF95" w:rsidR="00875628" w:rsidRPr="00334902" w:rsidRDefault="00FB7FE9">
      <w:pPr>
        <w:spacing w:line="360" w:lineRule="auto"/>
        <w:jc w:val="both"/>
        <w:rPr>
          <w:lang w:val="fr-FR"/>
        </w:rPr>
      </w:pPr>
      <w:r w:rsidRPr="00334902">
        <w:rPr>
          <w:rFonts w:ascii="Times New Roman" w:hAnsi="Times New Roman" w:cs="Times New Roman"/>
          <w:sz w:val="24"/>
          <w:szCs w:val="24"/>
          <w:lang w:val="fr-FR"/>
        </w:rPr>
        <w:t>Ritz, Grand-Hotel Balbec:</w:t>
      </w:r>
      <w:r w:rsidR="008B339C" w:rsidRPr="00334902">
        <w:rPr>
          <w:rFonts w:ascii="Times New Roman" w:hAnsi="Times New Roman" w:cs="Times New Roman"/>
          <w:sz w:val="24"/>
          <w:szCs w:val="24"/>
          <w:lang w:val="fr-FR"/>
        </w:rPr>
        <w:t xml:space="preserve"> “simplification de travail”.</w:t>
      </w:r>
      <w:r w:rsidR="008B339C" w:rsidRPr="00334902">
        <w:rPr>
          <w:rFonts w:ascii="Times New Roman" w:hAnsi="Times New Roman" w:cs="Times New Roman"/>
          <w:lang w:val="fr-FR"/>
        </w:rPr>
        <w:t xml:space="preserve"> </w:t>
      </w:r>
      <w:r w:rsidRPr="00334902">
        <w:rPr>
          <w:rStyle w:val="ncoradanotaderodap"/>
          <w:rFonts w:ascii="Times New Roman" w:hAnsi="Times New Roman" w:cs="Times New Roman"/>
          <w:sz w:val="24"/>
          <w:szCs w:val="24"/>
        </w:rPr>
        <w:footnoteReference w:id="34"/>
      </w:r>
      <w:r w:rsidRPr="00334902">
        <w:rPr>
          <w:rFonts w:ascii="Times New Roman" w:hAnsi="Times New Roman" w:cs="Times New Roman"/>
          <w:sz w:val="24"/>
          <w:szCs w:val="24"/>
          <w:lang w:val="fr-FR"/>
        </w:rPr>
        <w:t xml:space="preserve">, </w:t>
      </w:r>
      <w:r w:rsidR="008B7117">
        <w:rPr>
          <w:rFonts w:ascii="Times New Roman" w:hAnsi="Times New Roman" w:cs="Times New Roman"/>
          <w:sz w:val="24"/>
          <w:szCs w:val="24"/>
          <w:lang w:val="fr-FR"/>
        </w:rPr>
        <w:t>op.cit</w:t>
      </w:r>
      <w:r w:rsidRPr="00334902">
        <w:rPr>
          <w:rFonts w:ascii="Times New Roman" w:hAnsi="Times New Roman" w:cs="Times New Roman"/>
          <w:sz w:val="24"/>
          <w:szCs w:val="24"/>
          <w:lang w:val="fr-FR"/>
        </w:rPr>
        <w:t>.</w:t>
      </w:r>
    </w:p>
    <w:p w14:paraId="7D7049E0" w14:textId="0254D042" w:rsidR="00875628" w:rsidRPr="00334902" w:rsidRDefault="00D64897">
      <w:pPr>
        <w:spacing w:line="360" w:lineRule="auto"/>
        <w:jc w:val="both"/>
        <w:rPr>
          <w:rFonts w:ascii="Times New Roman" w:hAnsi="Times New Roman" w:cs="Times New Roman"/>
          <w:sz w:val="24"/>
          <w:szCs w:val="24"/>
        </w:rPr>
      </w:pPr>
      <w:r w:rsidRPr="00334902">
        <w:rPr>
          <w:rFonts w:ascii="Times New Roman" w:hAnsi="Times New Roman" w:cs="Times New Roman"/>
          <w:lang w:val="fr-FR"/>
        </w:rPr>
        <w:t>“</w:t>
      </w:r>
      <w:r w:rsidRPr="00334902">
        <w:rPr>
          <w:rFonts w:ascii="Times New Roman" w:hAnsi="Times New Roman" w:cs="Times New Roman"/>
          <w:sz w:val="24"/>
          <w:szCs w:val="24"/>
          <w:lang w:val="fr-FR"/>
        </w:rPr>
        <w:t>papier fait exprès à Londres”.</w:t>
      </w:r>
      <w:r w:rsidR="00FB7FE9" w:rsidRPr="00334902">
        <w:rPr>
          <w:rStyle w:val="ncoradanotaderodap"/>
          <w:rFonts w:ascii="Times New Roman" w:hAnsi="Times New Roman" w:cs="Times New Roman"/>
          <w:sz w:val="24"/>
          <w:szCs w:val="24"/>
        </w:rPr>
        <w:footnoteReference w:id="35"/>
      </w:r>
      <w:r w:rsidR="00FB7FE9" w:rsidRPr="00334902">
        <w:rPr>
          <w:rFonts w:ascii="Times New Roman" w:hAnsi="Times New Roman" w:cs="Times New Roman"/>
          <w:sz w:val="24"/>
          <w:szCs w:val="24"/>
          <w:lang w:val="fr-FR"/>
        </w:rPr>
        <w:t xml:space="preserve"> </w:t>
      </w:r>
      <w:r w:rsidR="00FB7FE9" w:rsidRPr="00334902">
        <w:rPr>
          <w:rFonts w:ascii="Times New Roman" w:hAnsi="Times New Roman" w:cs="Times New Roman"/>
          <w:sz w:val="24"/>
          <w:szCs w:val="24"/>
        </w:rPr>
        <w:t xml:space="preserve">[Clermont-Tonerre] Montesquiou, </w:t>
      </w:r>
      <w:r w:rsidR="008B7117">
        <w:rPr>
          <w:rFonts w:ascii="Times New Roman" w:hAnsi="Times New Roman" w:cs="Times New Roman"/>
          <w:sz w:val="24"/>
          <w:szCs w:val="24"/>
        </w:rPr>
        <w:t>op. cit</w:t>
      </w:r>
      <w:r w:rsidR="00FB7FE9" w:rsidRPr="00334902">
        <w:rPr>
          <w:rFonts w:ascii="Times New Roman" w:hAnsi="Times New Roman" w:cs="Times New Roman"/>
          <w:sz w:val="24"/>
          <w:szCs w:val="24"/>
        </w:rPr>
        <w:t>.</w:t>
      </w:r>
    </w:p>
    <w:p w14:paraId="57CF14A1" w14:textId="77777777" w:rsidR="00875628" w:rsidRDefault="00FB7FE9">
      <w:pPr>
        <w:spacing w:line="360" w:lineRule="auto"/>
        <w:jc w:val="both"/>
      </w:pPr>
      <w:r>
        <w:rPr>
          <w:rFonts w:ascii="Times New Roman" w:hAnsi="Times New Roman" w:cs="Times New Roman"/>
          <w:sz w:val="24"/>
          <w:szCs w:val="24"/>
        </w:rPr>
        <w:t>{Ela inveja as domésticas porque elas podem satisfazer suas curiosidades)</w:t>
      </w:r>
    </w:p>
    <w:p w14:paraId="3E5740E0" w14:textId="464006A1" w:rsidR="00875628" w:rsidRPr="0017095C" w:rsidRDefault="00FB7FE9">
      <w:pPr>
        <w:spacing w:line="360" w:lineRule="auto"/>
        <w:jc w:val="both"/>
        <w:rPr>
          <w:lang w:val="fr-FR"/>
        </w:rPr>
      </w:pPr>
      <w:r w:rsidRPr="0017095C">
        <w:rPr>
          <w:rFonts w:ascii="Times New Roman" w:hAnsi="Times New Roman" w:cs="Times New Roman"/>
          <w:sz w:val="24"/>
          <w:szCs w:val="24"/>
          <w:lang w:val="fr-FR"/>
        </w:rPr>
        <w:t>singeries [Clermont-Tonnerre:] Montesquiou [</w:t>
      </w:r>
      <w:r w:rsidR="008B7117">
        <w:rPr>
          <w:rFonts w:ascii="Times New Roman" w:hAnsi="Times New Roman" w:cs="Times New Roman"/>
          <w:sz w:val="24"/>
          <w:szCs w:val="24"/>
          <w:lang w:val="fr-FR"/>
        </w:rPr>
        <w:t>op. cit.</w:t>
      </w:r>
      <w:r w:rsidRPr="0017095C">
        <w:rPr>
          <w:rFonts w:ascii="Times New Roman" w:hAnsi="Times New Roman" w:cs="Times New Roman"/>
          <w:sz w:val="24"/>
          <w:szCs w:val="24"/>
          <w:lang w:val="fr-FR"/>
        </w:rPr>
        <w:t>.] p. 138</w:t>
      </w:r>
    </w:p>
    <w:p w14:paraId="3460A9CB" w14:textId="77777777" w:rsidR="00875628" w:rsidRDefault="00FB7FE9">
      <w:pPr>
        <w:spacing w:line="360" w:lineRule="auto"/>
        <w:jc w:val="both"/>
        <w:rPr>
          <w:rFonts w:ascii="Times New Roman" w:hAnsi="Times New Roman" w:cs="Times New Roman"/>
          <w:sz w:val="24"/>
          <w:szCs w:val="24"/>
        </w:rPr>
      </w:pPr>
      <w:r>
        <w:rPr>
          <w:rFonts w:ascii="Times New Roman" w:hAnsi="Times New Roman" w:cs="Times New Roman"/>
          <w:sz w:val="24"/>
          <w:szCs w:val="24"/>
        </w:rPr>
        <w:t>A respeito da palavra de Barrès: imbricação mútua de soberania e servidão.</w:t>
      </w:r>
    </w:p>
    <w:p w14:paraId="7B5E911B" w14:textId="65CEC0CD" w:rsidR="00875628" w:rsidRDefault="00FB7FE9">
      <w:pPr>
        <w:spacing w:line="360" w:lineRule="auto"/>
        <w:jc w:val="both"/>
      </w:pPr>
      <w:r>
        <w:rPr>
          <w:rFonts w:ascii="Times New Roman" w:hAnsi="Times New Roman" w:cs="Times New Roman"/>
          <w:sz w:val="24"/>
          <w:szCs w:val="24"/>
        </w:rPr>
        <w:t>As marés dos vícios. Diferentes épocas, diferentes vícios. Aqueles que quase foram extintos em nossa época. Entre esses, a bajulação. Os olhos bajuladores de Proust, pessoas da catedral (</w:t>
      </w:r>
      <w:r>
        <w:rPr>
          <w:rFonts w:ascii="Times New Roman" w:hAnsi="Times New Roman" w:cs="Times New Roman"/>
          <w:i/>
          <w:sz w:val="24"/>
          <w:szCs w:val="24"/>
        </w:rPr>
        <w:t>Kathedralenmenschen</w:t>
      </w:r>
      <w:r>
        <w:rPr>
          <w:rFonts w:ascii="Times New Roman" w:hAnsi="Times New Roman" w:cs="Times New Roman"/>
          <w:sz w:val="24"/>
          <w:szCs w:val="24"/>
        </w:rPr>
        <w:t>).</w:t>
      </w:r>
    </w:p>
    <w:p w14:paraId="75F1BA22" w14:textId="77777777" w:rsidR="00875628" w:rsidRDefault="00FB7FE9">
      <w:pPr>
        <w:spacing w:line="360" w:lineRule="auto"/>
        <w:jc w:val="both"/>
        <w:rPr>
          <w:rFonts w:ascii="Times New Roman" w:hAnsi="Times New Roman" w:cs="Times New Roman"/>
          <w:sz w:val="24"/>
          <w:szCs w:val="24"/>
        </w:rPr>
      </w:pPr>
      <w:r>
        <w:rPr>
          <w:rFonts w:ascii="Times New Roman" w:hAnsi="Times New Roman" w:cs="Times New Roman"/>
          <w:sz w:val="24"/>
          <w:szCs w:val="24"/>
        </w:rPr>
        <w:t>{Proust como o professor do lembrar}</w:t>
      </w:r>
    </w:p>
    <w:p w14:paraId="557E97F8" w14:textId="77777777" w:rsidR="00875628" w:rsidRDefault="00FB7FE9">
      <w:pPr>
        <w:spacing w:line="360" w:lineRule="auto"/>
        <w:jc w:val="both"/>
        <w:rPr>
          <w:rFonts w:ascii="Times New Roman" w:hAnsi="Times New Roman" w:cs="Times New Roman"/>
          <w:sz w:val="24"/>
          <w:szCs w:val="24"/>
        </w:rPr>
      </w:pPr>
      <w:r>
        <w:rPr>
          <w:rFonts w:ascii="Times New Roman" w:hAnsi="Times New Roman" w:cs="Times New Roman"/>
          <w:sz w:val="24"/>
          <w:szCs w:val="24"/>
        </w:rPr>
        <w:t>{Na observação da sociedade deve-se chegar a falar do preconceito alemão contra o meio (</w:t>
      </w:r>
      <w:r>
        <w:rPr>
          <w:rFonts w:ascii="Times New Roman" w:hAnsi="Times New Roman" w:cs="Times New Roman"/>
          <w:i/>
          <w:sz w:val="24"/>
          <w:szCs w:val="24"/>
        </w:rPr>
        <w:t>milieu</w:t>
      </w:r>
      <w:r>
        <w:rPr>
          <w:rFonts w:ascii="Times New Roman" w:hAnsi="Times New Roman" w:cs="Times New Roman"/>
          <w:sz w:val="24"/>
          <w:szCs w:val="24"/>
        </w:rPr>
        <w:t>) aristocrático de Proust.}</w:t>
      </w:r>
    </w:p>
    <w:p w14:paraId="7498FB67" w14:textId="77777777" w:rsidR="00875628" w:rsidRDefault="00FB7FE9">
      <w:pPr>
        <w:spacing w:line="360" w:lineRule="auto"/>
        <w:jc w:val="both"/>
        <w:rPr>
          <w:rFonts w:ascii="Times New Roman" w:hAnsi="Times New Roman" w:cs="Times New Roman"/>
          <w:sz w:val="24"/>
          <w:szCs w:val="24"/>
        </w:rPr>
      </w:pPr>
      <w:r>
        <w:rPr>
          <w:rFonts w:ascii="Times New Roman" w:hAnsi="Times New Roman" w:cs="Times New Roman"/>
          <w:sz w:val="24"/>
          <w:szCs w:val="24"/>
        </w:rPr>
        <w:t>{A função da felicidade no mundo de Proust}</w:t>
      </w:r>
    </w:p>
    <w:p w14:paraId="2BF1975B" w14:textId="5031EA94" w:rsidR="00875628" w:rsidRDefault="00FB7FE9">
      <w:pPr>
        <w:spacing w:line="360" w:lineRule="auto"/>
        <w:jc w:val="both"/>
      </w:pPr>
      <w:r>
        <w:rPr>
          <w:rFonts w:ascii="Times New Roman" w:hAnsi="Times New Roman" w:cs="Times New Roman"/>
          <w:sz w:val="24"/>
          <w:szCs w:val="24"/>
        </w:rPr>
        <w:t>{quando ele saía, ele estava</w:t>
      </w:r>
      <w:r w:rsidR="005719E4">
        <w:rPr>
          <w:rFonts w:ascii="Times New Roman" w:hAnsi="Times New Roman" w:cs="Times New Roman"/>
          <w:sz w:val="24"/>
          <w:szCs w:val="24"/>
        </w:rPr>
        <w:t xml:space="preserve"> enfiado em</w:t>
      </w:r>
      <w:r>
        <w:rPr>
          <w:rFonts w:ascii="Times New Roman" w:hAnsi="Times New Roman" w:cs="Times New Roman"/>
          <w:sz w:val="24"/>
          <w:szCs w:val="24"/>
        </w:rPr>
        <w:t xml:space="preserve"> seu casaco de pele, como em uma casa, feroz e perturbado}</w:t>
      </w:r>
      <w:r w:rsidR="00455171">
        <w:rPr>
          <w:rFonts w:ascii="Times New Roman" w:hAnsi="Times New Roman" w:cs="Times New Roman"/>
          <w:sz w:val="24"/>
          <w:szCs w:val="24"/>
        </w:rPr>
        <w:t xml:space="preserve"> </w:t>
      </w:r>
    </w:p>
    <w:p w14:paraId="6E483820" w14:textId="77777777" w:rsidR="00875628" w:rsidRPr="00334902" w:rsidRDefault="00FB7FE9">
      <w:pPr>
        <w:spacing w:line="360" w:lineRule="auto"/>
        <w:jc w:val="both"/>
        <w:rPr>
          <w:rFonts w:ascii="Times New Roman" w:hAnsi="Times New Roman" w:cs="Times New Roman"/>
          <w:sz w:val="24"/>
          <w:szCs w:val="24"/>
          <w:lang w:val="fr-FR"/>
        </w:rPr>
      </w:pPr>
      <w:r w:rsidRPr="00334902">
        <w:rPr>
          <w:rFonts w:ascii="Times New Roman" w:hAnsi="Times New Roman" w:cs="Times New Roman"/>
          <w:sz w:val="24"/>
          <w:szCs w:val="24"/>
          <w:lang w:val="fr-FR"/>
        </w:rPr>
        <w:t>Ensinar (</w:t>
      </w:r>
      <w:r w:rsidRPr="00334902">
        <w:rPr>
          <w:rFonts w:ascii="Times New Roman" w:hAnsi="Times New Roman" w:cs="Times New Roman"/>
          <w:i/>
          <w:sz w:val="24"/>
          <w:szCs w:val="24"/>
          <w:lang w:val="fr-FR"/>
        </w:rPr>
        <w:t>Enseigne</w:t>
      </w:r>
      <w:r w:rsidRPr="00334902">
        <w:rPr>
          <w:rFonts w:ascii="Times New Roman" w:hAnsi="Times New Roman" w:cs="Times New Roman"/>
          <w:sz w:val="24"/>
          <w:szCs w:val="24"/>
          <w:lang w:val="fr-FR"/>
        </w:rPr>
        <w:t>) “Au temps perdu”</w:t>
      </w:r>
    </w:p>
    <w:p w14:paraId="639E1B0F" w14:textId="77777777" w:rsidR="00875628" w:rsidRDefault="00FB7FE9">
      <w:pPr>
        <w:spacing w:line="360" w:lineRule="auto"/>
        <w:jc w:val="both"/>
        <w:rPr>
          <w:rFonts w:ascii="Times New Roman" w:hAnsi="Times New Roman" w:cs="Times New Roman"/>
          <w:sz w:val="24"/>
          <w:szCs w:val="24"/>
        </w:rPr>
      </w:pPr>
      <w:r>
        <w:rPr>
          <w:rFonts w:ascii="Times New Roman" w:hAnsi="Times New Roman" w:cs="Times New Roman"/>
          <w:sz w:val="24"/>
          <w:szCs w:val="24"/>
        </w:rPr>
        <w:t>{Proust na Alemanha}</w:t>
      </w:r>
    </w:p>
    <w:p w14:paraId="4380FCF8" w14:textId="77777777" w:rsidR="00875628" w:rsidRDefault="00FB7FE9">
      <w:pPr>
        <w:spacing w:line="360" w:lineRule="auto"/>
        <w:jc w:val="both"/>
        <w:rPr>
          <w:rFonts w:ascii="Times New Roman" w:hAnsi="Times New Roman" w:cs="Times New Roman"/>
          <w:sz w:val="24"/>
          <w:szCs w:val="24"/>
        </w:rPr>
      </w:pPr>
      <w:r>
        <w:rPr>
          <w:rFonts w:ascii="Times New Roman" w:hAnsi="Times New Roman" w:cs="Times New Roman"/>
          <w:sz w:val="24"/>
          <w:szCs w:val="24"/>
        </w:rPr>
        <w:t>{O que Pierre-Quint fez por ele}</w:t>
      </w:r>
    </w:p>
    <w:p w14:paraId="46758CDC" w14:textId="7634163D" w:rsidR="00875628" w:rsidRDefault="00FB7FE9" w:rsidP="003376BF">
      <w:pPr>
        <w:tabs>
          <w:tab w:val="left" w:pos="4890"/>
        </w:tabs>
        <w:spacing w:line="360" w:lineRule="auto"/>
        <w:jc w:val="both"/>
        <w:rPr>
          <w:rFonts w:ascii="Times New Roman" w:hAnsi="Times New Roman" w:cs="Times New Roman"/>
          <w:sz w:val="24"/>
          <w:szCs w:val="24"/>
        </w:rPr>
      </w:pPr>
      <w:r>
        <w:rPr>
          <w:rFonts w:ascii="Times New Roman" w:hAnsi="Times New Roman" w:cs="Times New Roman"/>
          <w:sz w:val="24"/>
          <w:szCs w:val="24"/>
        </w:rPr>
        <w:t>{Procedimento (</w:t>
      </w:r>
      <w:r>
        <w:rPr>
          <w:rFonts w:ascii="Times New Roman" w:hAnsi="Times New Roman" w:cs="Times New Roman"/>
          <w:i/>
          <w:sz w:val="24"/>
          <w:szCs w:val="24"/>
        </w:rPr>
        <w:t>procédé</w:t>
      </w:r>
      <w:r>
        <w:rPr>
          <w:rFonts w:ascii="Times New Roman" w:hAnsi="Times New Roman" w:cs="Times New Roman"/>
          <w:sz w:val="24"/>
          <w:szCs w:val="24"/>
        </w:rPr>
        <w:t>) de Proust}</w:t>
      </w:r>
      <w:r w:rsidR="00455171">
        <w:rPr>
          <w:rFonts w:ascii="Times New Roman" w:hAnsi="Times New Roman" w:cs="Times New Roman"/>
          <w:sz w:val="24"/>
          <w:szCs w:val="24"/>
        </w:rPr>
        <w:tab/>
      </w:r>
    </w:p>
    <w:p w14:paraId="26A9BACD" w14:textId="77777777" w:rsidR="00875628" w:rsidRDefault="00FB7FE9">
      <w:pPr>
        <w:spacing w:line="360" w:lineRule="auto"/>
        <w:jc w:val="both"/>
        <w:rPr>
          <w:rFonts w:ascii="Times New Roman" w:hAnsi="Times New Roman" w:cs="Times New Roman"/>
          <w:sz w:val="24"/>
          <w:szCs w:val="24"/>
        </w:rPr>
      </w:pPr>
      <w:r>
        <w:rPr>
          <w:rFonts w:ascii="Times New Roman" w:hAnsi="Times New Roman" w:cs="Times New Roman"/>
          <w:i/>
          <w:sz w:val="24"/>
          <w:szCs w:val="24"/>
        </w:rPr>
        <w:lastRenderedPageBreak/>
        <w:t>Mémorie involuntaire</w:t>
      </w:r>
      <w:r>
        <w:rPr>
          <w:rFonts w:ascii="Times New Roman" w:hAnsi="Times New Roman" w:cs="Times New Roman"/>
          <w:sz w:val="24"/>
          <w:szCs w:val="24"/>
        </w:rPr>
        <w:t xml:space="preserve"> e felicidade</w:t>
      </w:r>
    </w:p>
    <w:p w14:paraId="58700D02" w14:textId="42D8F477" w:rsidR="00875628" w:rsidRPr="00334902" w:rsidRDefault="00FB7FE9">
      <w:pPr>
        <w:spacing w:line="360" w:lineRule="auto"/>
        <w:jc w:val="both"/>
        <w:rPr>
          <w:rFonts w:ascii="Times New Roman" w:hAnsi="Times New Roman" w:cs="Times New Roman"/>
          <w:sz w:val="24"/>
          <w:szCs w:val="24"/>
          <w:lang w:val="fr-FR"/>
        </w:rPr>
      </w:pPr>
      <w:r w:rsidRPr="00334902">
        <w:rPr>
          <w:rFonts w:ascii="Times New Roman" w:hAnsi="Times New Roman" w:cs="Times New Roman"/>
          <w:i/>
          <w:sz w:val="24"/>
          <w:szCs w:val="24"/>
          <w:lang w:val="fr-FR"/>
        </w:rPr>
        <w:t>Poète persan dans une loge de portière</w:t>
      </w:r>
      <w:r w:rsidR="001A5F56" w:rsidRPr="00334902">
        <w:rPr>
          <w:rStyle w:val="Refdenotaderodap"/>
          <w:rFonts w:ascii="Times New Roman" w:hAnsi="Times New Roman" w:cs="Times New Roman"/>
          <w:i/>
          <w:sz w:val="24"/>
          <w:szCs w:val="24"/>
        </w:rPr>
        <w:footnoteReference w:id="36"/>
      </w:r>
    </w:p>
    <w:p w14:paraId="5DAFEAF4" w14:textId="77777777" w:rsidR="00875628" w:rsidRDefault="00FB7FE9">
      <w:pPr>
        <w:spacing w:line="360" w:lineRule="auto"/>
        <w:jc w:val="both"/>
        <w:rPr>
          <w:rFonts w:ascii="Times New Roman" w:hAnsi="Times New Roman" w:cs="Times New Roman"/>
          <w:sz w:val="24"/>
          <w:szCs w:val="24"/>
        </w:rPr>
      </w:pPr>
      <w:r>
        <w:rPr>
          <w:rFonts w:ascii="Times New Roman" w:hAnsi="Times New Roman" w:cs="Times New Roman"/>
          <w:sz w:val="24"/>
          <w:szCs w:val="24"/>
        </w:rPr>
        <w:t>A sociedade como um mundo de consumo</w:t>
      </w:r>
    </w:p>
    <w:p w14:paraId="40D57BB1" w14:textId="77777777" w:rsidR="00875628" w:rsidRDefault="00FB7FE9">
      <w:pPr>
        <w:spacing w:line="360" w:lineRule="auto"/>
        <w:jc w:val="both"/>
        <w:rPr>
          <w:rFonts w:ascii="Times New Roman" w:hAnsi="Times New Roman" w:cs="Times New Roman"/>
          <w:sz w:val="24"/>
          <w:szCs w:val="24"/>
        </w:rPr>
      </w:pPr>
      <w:r>
        <w:rPr>
          <w:rFonts w:ascii="Times New Roman" w:hAnsi="Times New Roman" w:cs="Times New Roman"/>
          <w:sz w:val="24"/>
          <w:szCs w:val="24"/>
        </w:rPr>
        <w:t>Feudalismo e Burguesia</w:t>
      </w:r>
    </w:p>
    <w:p w14:paraId="58F7021A" w14:textId="77777777" w:rsidR="00875628" w:rsidRDefault="00FB7FE9">
      <w:pPr>
        <w:spacing w:line="360" w:lineRule="auto"/>
        <w:jc w:val="both"/>
        <w:rPr>
          <w:rFonts w:ascii="Times New Roman" w:hAnsi="Times New Roman" w:cs="Times New Roman"/>
          <w:sz w:val="24"/>
          <w:szCs w:val="24"/>
        </w:rPr>
      </w:pPr>
      <w:r>
        <w:rPr>
          <w:rFonts w:ascii="Times New Roman" w:hAnsi="Times New Roman" w:cs="Times New Roman"/>
          <w:sz w:val="24"/>
          <w:szCs w:val="24"/>
        </w:rPr>
        <w:t>Os vícios de Proust</w:t>
      </w:r>
    </w:p>
    <w:p w14:paraId="17188041" w14:textId="77777777" w:rsidR="00875628" w:rsidRDefault="00FB7FE9">
      <w:pPr>
        <w:spacing w:line="360" w:lineRule="auto"/>
        <w:jc w:val="both"/>
        <w:rPr>
          <w:rFonts w:ascii="Times New Roman" w:hAnsi="Times New Roman" w:cs="Times New Roman"/>
          <w:sz w:val="24"/>
          <w:szCs w:val="24"/>
        </w:rPr>
      </w:pPr>
      <w:r>
        <w:rPr>
          <w:rFonts w:ascii="Times New Roman" w:hAnsi="Times New Roman" w:cs="Times New Roman"/>
          <w:sz w:val="24"/>
          <w:szCs w:val="24"/>
        </w:rPr>
        <w:t>Função de sua solidão</w:t>
      </w:r>
    </w:p>
    <w:p w14:paraId="21FD0B2B" w14:textId="77777777" w:rsidR="00875628" w:rsidRDefault="00FB7FE9">
      <w:pPr>
        <w:spacing w:line="360" w:lineRule="auto"/>
        <w:jc w:val="both"/>
        <w:rPr>
          <w:rFonts w:ascii="Times New Roman" w:hAnsi="Times New Roman" w:cs="Times New Roman"/>
          <w:sz w:val="24"/>
          <w:szCs w:val="24"/>
        </w:rPr>
      </w:pPr>
      <w:r>
        <w:rPr>
          <w:rFonts w:ascii="Times New Roman" w:hAnsi="Times New Roman" w:cs="Times New Roman"/>
          <w:sz w:val="24"/>
          <w:szCs w:val="24"/>
        </w:rPr>
        <w:t>Função de sua doença</w:t>
      </w:r>
    </w:p>
    <w:p w14:paraId="03A22407" w14:textId="77777777" w:rsidR="00875628" w:rsidRDefault="00FB7FE9">
      <w:pPr>
        <w:spacing w:line="360" w:lineRule="auto"/>
        <w:jc w:val="both"/>
        <w:rPr>
          <w:rFonts w:ascii="Times New Roman" w:hAnsi="Times New Roman" w:cs="Times New Roman"/>
          <w:sz w:val="24"/>
          <w:szCs w:val="24"/>
        </w:rPr>
      </w:pPr>
      <w:r>
        <w:rPr>
          <w:rFonts w:ascii="Times New Roman" w:hAnsi="Times New Roman" w:cs="Times New Roman"/>
          <w:sz w:val="24"/>
          <w:szCs w:val="24"/>
        </w:rPr>
        <w:t>Proust e o teto da Capela Sistina</w:t>
      </w:r>
    </w:p>
    <w:p w14:paraId="7E4CC4E1" w14:textId="77777777" w:rsidR="00875628" w:rsidRDefault="00875628">
      <w:pPr>
        <w:spacing w:line="360" w:lineRule="auto"/>
        <w:jc w:val="both"/>
        <w:rPr>
          <w:rFonts w:ascii="Times New Roman" w:hAnsi="Times New Roman" w:cs="Times New Roman"/>
          <w:sz w:val="24"/>
          <w:szCs w:val="24"/>
        </w:rPr>
      </w:pPr>
    </w:p>
    <w:p w14:paraId="6229EF9C" w14:textId="77777777" w:rsidR="00875628" w:rsidRDefault="00FB7FE9">
      <w:pPr>
        <w:spacing w:line="360" w:lineRule="auto"/>
        <w:jc w:val="both"/>
      </w:pPr>
      <w:r>
        <w:rPr>
          <w:rFonts w:ascii="Times New Roman" w:hAnsi="Times New Roman" w:cs="Times New Roman"/>
          <w:sz w:val="24"/>
          <w:szCs w:val="24"/>
        </w:rPr>
        <w:t>{A morte, na qual ele por último sempre teve que pensar e que se tornou para ele uma condição de produção como o último sufocamento asmático.}</w:t>
      </w:r>
    </w:p>
    <w:p w14:paraId="7DDA27E2" w14:textId="52EDA083" w:rsidR="00875628" w:rsidRDefault="00FB7FE9">
      <w:pPr>
        <w:spacing w:line="360" w:lineRule="auto"/>
        <w:jc w:val="both"/>
      </w:pPr>
      <w:r>
        <w:rPr>
          <w:rFonts w:ascii="Times New Roman" w:hAnsi="Times New Roman" w:cs="Times New Roman"/>
          <w:sz w:val="24"/>
          <w:szCs w:val="24"/>
        </w:rPr>
        <w:t xml:space="preserve"> Retração dos caminhos perto de Combray em conexão com a ideia do envelhecimento.</w:t>
      </w:r>
    </w:p>
    <w:p w14:paraId="3538FEBD" w14:textId="51A5839B" w:rsidR="00875628" w:rsidRDefault="00FB7FE9">
      <w:pPr>
        <w:spacing w:line="360" w:lineRule="auto"/>
        <w:jc w:val="both"/>
      </w:pPr>
      <w:r>
        <w:rPr>
          <w:rFonts w:ascii="Times New Roman" w:hAnsi="Times New Roman" w:cs="Times New Roman"/>
          <w:sz w:val="24"/>
          <w:szCs w:val="24"/>
        </w:rPr>
        <w:t>Léon Pierre-Quint vai longe demais em suas ressalvas a respeito da mística de Proust.</w:t>
      </w:r>
    </w:p>
    <w:p w14:paraId="66917964" w14:textId="77777777" w:rsidR="00875628" w:rsidRDefault="00FB7FE9">
      <w:pPr>
        <w:spacing w:line="360" w:lineRule="auto"/>
        <w:jc w:val="both"/>
        <w:rPr>
          <w:rFonts w:ascii="Times New Roman" w:hAnsi="Times New Roman" w:cs="Times New Roman"/>
          <w:sz w:val="24"/>
          <w:szCs w:val="24"/>
        </w:rPr>
      </w:pPr>
      <w:r>
        <w:rPr>
          <w:rFonts w:ascii="Times New Roman" w:hAnsi="Times New Roman" w:cs="Times New Roman"/>
          <w:sz w:val="24"/>
          <w:szCs w:val="24"/>
        </w:rPr>
        <w:t>Muito corretamente Quint chamou a atenção como os jovens autores acham suspeita a mística da arte de Proust. Importante é a perspectiva para os mais variados [interrompido]</w:t>
      </w:r>
      <w:r>
        <w:rPr>
          <w:rStyle w:val="ncoradanotaderodap"/>
          <w:rFonts w:ascii="Times New Roman" w:hAnsi="Times New Roman" w:cs="Times New Roman"/>
          <w:sz w:val="24"/>
          <w:szCs w:val="24"/>
        </w:rPr>
        <w:footnoteReference w:id="37"/>
      </w:r>
      <w:r>
        <w:rPr>
          <w:rFonts w:ascii="Times New Roman" w:hAnsi="Times New Roman" w:cs="Times New Roman"/>
          <w:sz w:val="24"/>
          <w:szCs w:val="24"/>
        </w:rPr>
        <w:t xml:space="preserve"> </w:t>
      </w:r>
    </w:p>
    <w:p w14:paraId="75EADE45" w14:textId="5CBF37BE" w:rsidR="00875628" w:rsidRDefault="00D64897">
      <w:pPr>
        <w:spacing w:line="360" w:lineRule="auto"/>
        <w:jc w:val="both"/>
      </w:pPr>
      <w:r>
        <w:rPr>
          <w:rFonts w:ascii="Times New Roman" w:hAnsi="Times New Roman" w:cs="Times New Roman"/>
          <w:sz w:val="24"/>
          <w:szCs w:val="24"/>
        </w:rPr>
        <w:t>Assim c</w:t>
      </w:r>
      <w:r w:rsidR="00FB7FE9">
        <w:rPr>
          <w:rFonts w:ascii="Times New Roman" w:hAnsi="Times New Roman" w:cs="Times New Roman"/>
          <w:sz w:val="24"/>
          <w:szCs w:val="24"/>
        </w:rPr>
        <w:t>omo em quadros antigos de visitação a Maria comove</w:t>
      </w:r>
      <w:r>
        <w:rPr>
          <w:rFonts w:ascii="Times New Roman" w:hAnsi="Times New Roman" w:cs="Times New Roman"/>
          <w:sz w:val="24"/>
          <w:szCs w:val="24"/>
        </w:rPr>
        <w:t>-nos</w:t>
      </w:r>
      <w:r w:rsidR="00FB7FE9">
        <w:rPr>
          <w:rFonts w:ascii="Times New Roman" w:hAnsi="Times New Roman" w:cs="Times New Roman"/>
          <w:sz w:val="24"/>
          <w:szCs w:val="24"/>
        </w:rPr>
        <w:t>, [aqueles] em que ela visivelmente carrega a criancinha debaixo do coração, Proust sabe apresentar</w:t>
      </w:r>
      <w:r>
        <w:rPr>
          <w:rFonts w:ascii="Times New Roman" w:hAnsi="Times New Roman" w:cs="Times New Roman"/>
          <w:sz w:val="24"/>
          <w:szCs w:val="24"/>
        </w:rPr>
        <w:t>-nos</w:t>
      </w:r>
      <w:r w:rsidR="00FB7FE9">
        <w:rPr>
          <w:rFonts w:ascii="Times New Roman" w:hAnsi="Times New Roman" w:cs="Times New Roman"/>
          <w:sz w:val="24"/>
          <w:szCs w:val="24"/>
        </w:rPr>
        <w:t xml:space="preserve"> as fases e os momentos da existência, sempre com a criancinha, a imagenzinha no ventre materno. E como ele a enobrece. “E quando se tinha mandado por ela buscar ...” Côté de Guermantes I 142</w:t>
      </w:r>
    </w:p>
    <w:p w14:paraId="4E5E0150" w14:textId="6E227DFC" w:rsidR="00875628" w:rsidRPr="00334902" w:rsidRDefault="00FB7FE9">
      <w:pPr>
        <w:spacing w:line="360" w:lineRule="auto"/>
        <w:jc w:val="both"/>
      </w:pPr>
      <w:r w:rsidRPr="00334902">
        <w:rPr>
          <w:rFonts w:ascii="Times New Roman" w:hAnsi="Times New Roman" w:cs="Times New Roman"/>
          <w:sz w:val="24"/>
          <w:szCs w:val="24"/>
        </w:rPr>
        <w:t xml:space="preserve">Proust também achou uma das maiores fórmulas do amor: “posséder à lui seul désirs d'une femme” </w:t>
      </w:r>
      <w:r w:rsidR="00455171" w:rsidRPr="00334902">
        <w:rPr>
          <w:rStyle w:val="Refdenotaderodap"/>
          <w:rFonts w:ascii="Times New Roman" w:hAnsi="Times New Roman" w:cs="Times New Roman"/>
          <w:sz w:val="24"/>
          <w:szCs w:val="24"/>
        </w:rPr>
        <w:footnoteReference w:id="38"/>
      </w:r>
    </w:p>
    <w:p w14:paraId="07654AD5" w14:textId="25CA17E9" w:rsidR="00875628" w:rsidRPr="00455171" w:rsidRDefault="00FB7FE9">
      <w:pPr>
        <w:spacing w:line="360" w:lineRule="auto"/>
        <w:jc w:val="right"/>
      </w:pPr>
      <w:r w:rsidRPr="0017095C">
        <w:rPr>
          <w:rFonts w:ascii="Times New Roman" w:hAnsi="Times New Roman" w:cs="Times New Roman"/>
          <w:sz w:val="24"/>
          <w:szCs w:val="24"/>
        </w:rPr>
        <w:t>Cópia do original: Arquivo Benjamin, Ms  439</w:t>
      </w:r>
    </w:p>
    <w:p w14:paraId="53F48F04" w14:textId="77777777" w:rsidR="00875628" w:rsidRDefault="00FB7FE9">
      <w:pPr>
        <w:spacing w:line="360" w:lineRule="auto"/>
        <w:jc w:val="right"/>
        <w:rPr>
          <w:rFonts w:ascii="Times New Roman" w:hAnsi="Times New Roman" w:cs="Times New Roman"/>
          <w:sz w:val="24"/>
          <w:szCs w:val="24"/>
        </w:rPr>
      </w:pPr>
      <w:r w:rsidRPr="003376BF">
        <w:rPr>
          <w:rFonts w:ascii="Times New Roman" w:hAnsi="Times New Roman" w:cs="Times New Roman"/>
          <w:i/>
          <w:sz w:val="24"/>
          <w:szCs w:val="24"/>
        </w:rPr>
        <w:lastRenderedPageBreak/>
        <w:t>G.S</w:t>
      </w:r>
      <w:r w:rsidRPr="003376BF">
        <w:rPr>
          <w:rFonts w:ascii="Times New Roman" w:hAnsi="Times New Roman" w:cs="Times New Roman"/>
          <w:sz w:val="24"/>
          <w:szCs w:val="24"/>
        </w:rPr>
        <w:t>. II-3, p. 1058-1060</w:t>
      </w:r>
      <w:r>
        <w:rPr>
          <w:rFonts w:ascii="Times New Roman" w:hAnsi="Times New Roman" w:cs="Times New Roman"/>
          <w:sz w:val="24"/>
          <w:szCs w:val="24"/>
        </w:rPr>
        <w:t xml:space="preserve"> </w:t>
      </w:r>
      <w:bookmarkStart w:id="20" w:name="_Hlk533794458"/>
      <w:bookmarkEnd w:id="20"/>
    </w:p>
    <w:p w14:paraId="681F6AC9" w14:textId="77777777" w:rsidR="00875628" w:rsidRDefault="00FB7FE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bdr w:val="single" w:sz="4" w:space="0" w:color="000000"/>
        </w:rPr>
        <w:t xml:space="preserve">Filosofia eleática da felicidade </w:t>
      </w:r>
    </w:p>
    <w:p w14:paraId="18509529" w14:textId="77777777" w:rsidR="00875628" w:rsidRDefault="00FB7FE9">
      <w:pPr>
        <w:pBdr>
          <w:top w:val="single" w:sz="4" w:space="1" w:color="000000"/>
          <w:left w:val="single" w:sz="4" w:space="4" w:color="000000"/>
          <w:bottom w:val="single" w:sz="4" w:space="1" w:color="000000"/>
          <w:right w:val="single" w:sz="4" w:space="0" w:color="000000"/>
        </w:pBdr>
        <w:spacing w:line="240" w:lineRule="auto"/>
        <w:jc w:val="both"/>
        <w:rPr>
          <w:rFonts w:ascii="Times New Roman" w:hAnsi="Times New Roman" w:cs="Times New Roman"/>
          <w:sz w:val="24"/>
          <w:szCs w:val="24"/>
        </w:rPr>
      </w:pPr>
      <w:commentRangeStart w:id="21"/>
      <w:r>
        <w:rPr>
          <w:rFonts w:ascii="Times New Roman" w:hAnsi="Times New Roman" w:cs="Times New Roman"/>
          <w:sz w:val="24"/>
          <w:szCs w:val="24"/>
        </w:rPr>
        <w:t>Nenhuma comida</w:t>
      </w:r>
    </w:p>
    <w:p w14:paraId="66770E33" w14:textId="596E47B2" w:rsidR="00875628" w:rsidRDefault="00FB7FE9">
      <w:pPr>
        <w:pBdr>
          <w:top w:val="single" w:sz="4" w:space="1" w:color="000000"/>
          <w:left w:val="single" w:sz="4" w:space="4" w:color="000000"/>
          <w:bottom w:val="single" w:sz="4" w:space="1" w:color="000000"/>
          <w:right w:val="single" w:sz="4" w:space="0" w:color="000000"/>
        </w:pBdr>
        <w:spacing w:line="240" w:lineRule="auto"/>
        <w:jc w:val="both"/>
      </w:pPr>
      <w:r>
        <w:rPr>
          <w:rFonts w:ascii="Times New Roman" w:hAnsi="Times New Roman" w:cs="Times New Roman"/>
          <w:sz w:val="24"/>
          <w:szCs w:val="24"/>
        </w:rPr>
        <w:t>enlaçamento / a essência de plantas</w:t>
      </w:r>
    </w:p>
    <w:p w14:paraId="00689F3C" w14:textId="77777777" w:rsidR="00875628" w:rsidRDefault="00FB7FE9">
      <w:pPr>
        <w:pBdr>
          <w:top w:val="single" w:sz="4" w:space="1" w:color="000000"/>
          <w:left w:val="single" w:sz="4" w:space="4" w:color="000000"/>
          <w:bottom w:val="single" w:sz="4" w:space="1" w:color="000000"/>
          <w:right w:val="single" w:sz="4" w:space="0" w:color="000000"/>
        </w:pBdr>
        <w:spacing w:line="240" w:lineRule="auto"/>
        <w:jc w:val="both"/>
      </w:pPr>
      <w:r>
        <w:rPr>
          <w:rFonts w:ascii="Times New Roman" w:hAnsi="Times New Roman" w:cs="Times New Roman"/>
          <w:sz w:val="24"/>
          <w:szCs w:val="24"/>
        </w:rPr>
        <w:t>Sensibilidade contra odores</w:t>
      </w:r>
    </w:p>
    <w:p w14:paraId="48B17911" w14:textId="77777777" w:rsidR="00875628" w:rsidRDefault="00FB7FE9">
      <w:pPr>
        <w:pBdr>
          <w:top w:val="single" w:sz="4" w:space="1" w:color="000000"/>
          <w:left w:val="single" w:sz="4" w:space="4" w:color="000000"/>
          <w:bottom w:val="single" w:sz="4" w:space="1" w:color="000000"/>
          <w:right w:val="single" w:sz="4" w:space="0" w:color="000000"/>
        </w:pBd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mimetismo                                                       </w:t>
      </w:r>
    </w:p>
    <w:p w14:paraId="5B7E6AD3" w14:textId="77777777" w:rsidR="00875628" w:rsidRDefault="00875628">
      <w:pPr>
        <w:spacing w:line="360" w:lineRule="auto"/>
        <w:jc w:val="both"/>
        <w:rPr>
          <w:rFonts w:ascii="Times New Roman" w:hAnsi="Times New Roman" w:cs="Times New Roman"/>
          <w:sz w:val="24"/>
          <w:szCs w:val="24"/>
        </w:rPr>
      </w:pPr>
    </w:p>
    <w:p w14:paraId="1BD50D3A" w14:textId="77777777" w:rsidR="00875628" w:rsidRDefault="00FB7FE9">
      <w:pPr>
        <w:pBdr>
          <w:top w:val="single" w:sz="4" w:space="1" w:color="000000"/>
          <w:left w:val="single" w:sz="4" w:space="4" w:color="000000"/>
          <w:bottom w:val="single" w:sz="4" w:space="1" w:color="000000"/>
          <w:right w:val="single" w:sz="4" w:space="4" w:color="000000"/>
        </w:pBdr>
        <w:spacing w:line="240" w:lineRule="auto"/>
        <w:ind w:right="707"/>
        <w:jc w:val="both"/>
        <w:rPr>
          <w:rFonts w:ascii="Times New Roman" w:hAnsi="Times New Roman" w:cs="Times New Roman"/>
          <w:sz w:val="24"/>
          <w:szCs w:val="24"/>
        </w:rPr>
      </w:pPr>
      <w:r>
        <w:rPr>
          <w:rFonts w:ascii="Times New Roman" w:hAnsi="Times New Roman" w:cs="Times New Roman"/>
          <w:sz w:val="24"/>
          <w:szCs w:val="24"/>
        </w:rPr>
        <w:t xml:space="preserve">                                Proust e a felicidade                                 </w:t>
      </w:r>
    </w:p>
    <w:p w14:paraId="5769251D" w14:textId="77777777" w:rsidR="00875628" w:rsidRDefault="00FB7FE9">
      <w:pPr>
        <w:pBdr>
          <w:top w:val="single" w:sz="4" w:space="1" w:color="000000"/>
          <w:left w:val="single" w:sz="4" w:space="4" w:color="000000"/>
          <w:bottom w:val="single" w:sz="4" w:space="1" w:color="000000"/>
          <w:right w:val="single" w:sz="4" w:space="4" w:color="000000"/>
        </w:pBdr>
        <w:spacing w:line="240" w:lineRule="auto"/>
        <w:ind w:right="707"/>
        <w:jc w:val="both"/>
        <w:rPr>
          <w:rFonts w:ascii="Times New Roman" w:hAnsi="Times New Roman" w:cs="Times New Roman"/>
          <w:sz w:val="24"/>
          <w:szCs w:val="24"/>
        </w:rPr>
      </w:pPr>
      <w:r>
        <w:rPr>
          <w:rFonts w:ascii="Times New Roman" w:hAnsi="Times New Roman" w:cs="Times New Roman"/>
          <w:sz w:val="24"/>
          <w:szCs w:val="24"/>
        </w:rPr>
        <w:t xml:space="preserve">                                Região de Combray                                </w:t>
      </w:r>
    </w:p>
    <w:p w14:paraId="77C1A877" w14:textId="77777777" w:rsidR="00875628" w:rsidRDefault="00FB7FE9">
      <w:pPr>
        <w:pBdr>
          <w:top w:val="single" w:sz="4" w:space="1" w:color="000000"/>
          <w:left w:val="single" w:sz="4" w:space="4" w:color="000000"/>
          <w:bottom w:val="single" w:sz="4" w:space="1" w:color="000000"/>
          <w:right w:val="single" w:sz="4" w:space="4" w:color="000000"/>
        </w:pBdr>
        <w:spacing w:line="240" w:lineRule="auto"/>
        <w:ind w:right="707"/>
        <w:jc w:val="both"/>
      </w:pPr>
      <w:r>
        <w:rPr>
          <w:rFonts w:ascii="Times New Roman" w:hAnsi="Times New Roman" w:cs="Times New Roman"/>
          <w:sz w:val="24"/>
          <w:szCs w:val="24"/>
        </w:rPr>
        <w:t xml:space="preserve">                                Repertório (</w:t>
      </w:r>
      <w:r>
        <w:rPr>
          <w:rFonts w:ascii="Times New Roman" w:hAnsi="Times New Roman" w:cs="Times New Roman"/>
          <w:i/>
          <w:sz w:val="24"/>
          <w:szCs w:val="24"/>
        </w:rPr>
        <w:t>Répertoire</w:t>
      </w:r>
      <w:r>
        <w:rPr>
          <w:rFonts w:ascii="Times New Roman" w:hAnsi="Times New Roman" w:cs="Times New Roman"/>
          <w:sz w:val="24"/>
          <w:szCs w:val="24"/>
        </w:rPr>
        <w:t>) de personagens</w:t>
      </w:r>
      <w:commentRangeEnd w:id="21"/>
      <w:r>
        <w:commentReference w:id="21"/>
      </w:r>
    </w:p>
    <w:p w14:paraId="5B68E2C0" w14:textId="77777777" w:rsidR="00875628" w:rsidRDefault="00875628">
      <w:pPr>
        <w:spacing w:line="360" w:lineRule="auto"/>
        <w:jc w:val="both"/>
        <w:rPr>
          <w:rFonts w:ascii="Times New Roman" w:hAnsi="Times New Roman" w:cs="Times New Roman"/>
          <w:sz w:val="24"/>
          <w:szCs w:val="24"/>
        </w:rPr>
      </w:pPr>
    </w:p>
    <w:p w14:paraId="61CFD3F6" w14:textId="77777777" w:rsidR="00875628" w:rsidRDefault="00FB7FE9">
      <w:pPr>
        <w:pBdr>
          <w:top w:val="single" w:sz="4" w:space="1" w:color="000000"/>
          <w:left w:val="single" w:sz="4" w:space="0" w:color="000000"/>
          <w:bottom w:val="single" w:sz="4" w:space="1" w:color="000000"/>
          <w:right w:val="single" w:sz="4" w:space="4" w:color="000000"/>
        </w:pBd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Ainda acontecido pouco, para Proust</w:t>
      </w:r>
    </w:p>
    <w:p w14:paraId="7D037A00" w14:textId="3B4FD814" w:rsidR="00875628" w:rsidRDefault="00FB7FE9">
      <w:pPr>
        <w:pBdr>
          <w:top w:val="single" w:sz="4" w:space="1" w:color="000000"/>
          <w:left w:val="single" w:sz="4" w:space="0" w:color="000000"/>
          <w:bottom w:val="single" w:sz="4" w:space="1" w:color="000000"/>
          <w:right w:val="single" w:sz="4" w:space="4" w:color="000000"/>
        </w:pBdr>
        <w:spacing w:line="240" w:lineRule="auto"/>
        <w:jc w:val="both"/>
      </w:pPr>
      <w:r>
        <w:rPr>
          <w:rFonts w:ascii="Times New Roman" w:hAnsi="Times New Roman" w:cs="Times New Roman"/>
          <w:sz w:val="24"/>
          <w:szCs w:val="24"/>
        </w:rPr>
        <w:t xml:space="preserve">                                                       Possibilidades a partir da obra e das personagens</w:t>
      </w:r>
    </w:p>
    <w:p w14:paraId="096C58F3" w14:textId="77777777" w:rsidR="00875628" w:rsidRDefault="00FB7FE9">
      <w:pPr>
        <w:pBdr>
          <w:top w:val="single" w:sz="4" w:space="1" w:color="000000"/>
          <w:left w:val="single" w:sz="4" w:space="0" w:color="000000"/>
          <w:bottom w:val="single" w:sz="4" w:space="1" w:color="000000"/>
          <w:right w:val="single" w:sz="4" w:space="4" w:color="000000"/>
        </w:pBd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Traduzir primeiramente Quint</w:t>
      </w:r>
    </w:p>
    <w:p w14:paraId="1C9D1B00" w14:textId="77777777" w:rsidR="00875628" w:rsidRDefault="00FB7FE9">
      <w:pPr>
        <w:pBdr>
          <w:top w:val="single" w:sz="4" w:space="1" w:color="000000"/>
          <w:left w:val="single" w:sz="4" w:space="0" w:color="000000"/>
          <w:bottom w:val="single" w:sz="4" w:space="1" w:color="000000"/>
          <w:right w:val="single" w:sz="4" w:space="4" w:color="000000"/>
        </w:pBd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Atar ao pitoresco da aparência</w:t>
      </w:r>
    </w:p>
    <w:p w14:paraId="522195BB" w14:textId="77777777" w:rsidR="00875628" w:rsidRDefault="00875628">
      <w:pPr>
        <w:spacing w:line="360" w:lineRule="auto"/>
        <w:jc w:val="both"/>
        <w:rPr>
          <w:rFonts w:ascii="Times New Roman" w:hAnsi="Times New Roman" w:cs="Times New Roman"/>
          <w:sz w:val="24"/>
          <w:szCs w:val="24"/>
        </w:rPr>
      </w:pPr>
    </w:p>
    <w:p w14:paraId="6D7A12C1" w14:textId="77777777" w:rsidR="00875628" w:rsidRDefault="00FB7FE9">
      <w:pPr>
        <w:pBdr>
          <w:top w:val="single" w:sz="4" w:space="1" w:color="000000"/>
          <w:left w:val="single" w:sz="4" w:space="4" w:color="000000"/>
          <w:bottom w:val="single" w:sz="4" w:space="1" w:color="000000"/>
          <w:right w:val="single" w:sz="4" w:space="0" w:color="000000"/>
        </w:pBdr>
        <w:spacing w:line="240" w:lineRule="auto"/>
        <w:jc w:val="both"/>
        <w:rPr>
          <w:rFonts w:ascii="Times New Roman" w:hAnsi="Times New Roman" w:cs="Times New Roman"/>
          <w:sz w:val="24"/>
          <w:szCs w:val="24"/>
        </w:rPr>
      </w:pPr>
      <w:r>
        <w:rPr>
          <w:rFonts w:ascii="Times New Roman" w:hAnsi="Times New Roman" w:cs="Times New Roman"/>
          <w:sz w:val="24"/>
          <w:szCs w:val="24"/>
        </w:rPr>
        <w:t>A felicidade das personagens proustianas: a</w:t>
      </w:r>
    </w:p>
    <w:p w14:paraId="7F2E5E8F" w14:textId="77777777" w:rsidR="00875628" w:rsidRDefault="00FB7FE9">
      <w:pPr>
        <w:pBdr>
          <w:top w:val="single" w:sz="4" w:space="1" w:color="000000"/>
          <w:left w:val="single" w:sz="4" w:space="4" w:color="000000"/>
          <w:bottom w:val="single" w:sz="4" w:space="1" w:color="000000"/>
          <w:right w:val="single" w:sz="4" w:space="0" w:color="000000"/>
        </w:pBdr>
        <w:spacing w:line="240" w:lineRule="auto"/>
        <w:jc w:val="both"/>
        <w:rPr>
          <w:rFonts w:ascii="Times New Roman" w:hAnsi="Times New Roman" w:cs="Times New Roman"/>
          <w:sz w:val="24"/>
          <w:szCs w:val="24"/>
        </w:rPr>
      </w:pPr>
      <w:r>
        <w:rPr>
          <w:rFonts w:ascii="Times New Roman" w:hAnsi="Times New Roman" w:cs="Times New Roman"/>
          <w:sz w:val="24"/>
          <w:szCs w:val="24"/>
        </w:rPr>
        <w:t>Contradição ao que vem do trabalho produtivo</w:t>
      </w:r>
    </w:p>
    <w:p w14:paraId="30EE9C3F" w14:textId="012141C0" w:rsidR="00875628" w:rsidRDefault="00FB7FE9">
      <w:pPr>
        <w:pBdr>
          <w:top w:val="single" w:sz="4" w:space="1" w:color="000000"/>
          <w:left w:val="single" w:sz="4" w:space="4" w:color="000000"/>
          <w:bottom w:val="single" w:sz="4" w:space="1" w:color="000000"/>
          <w:right w:val="single" w:sz="4" w:space="0" w:color="000000"/>
        </w:pBdr>
        <w:spacing w:line="240" w:lineRule="auto"/>
        <w:jc w:val="both"/>
      </w:pPr>
      <w:r>
        <w:rPr>
          <w:rFonts w:ascii="Times New Roman" w:hAnsi="Times New Roman" w:cs="Times New Roman"/>
          <w:sz w:val="24"/>
          <w:szCs w:val="24"/>
        </w:rPr>
        <w:t>Seus ataques à amizade</w:t>
      </w:r>
    </w:p>
    <w:p w14:paraId="4CECDFF2" w14:textId="77777777" w:rsidR="00875628" w:rsidRDefault="00FB7FE9">
      <w:pPr>
        <w:pBdr>
          <w:top w:val="single" w:sz="4" w:space="1" w:color="000000"/>
          <w:left w:val="single" w:sz="4" w:space="4" w:color="000000"/>
          <w:bottom w:val="single" w:sz="4" w:space="1" w:color="000000"/>
          <w:right w:val="single" w:sz="4" w:space="0" w:color="000000"/>
        </w:pBdr>
        <w:spacing w:line="240" w:lineRule="auto"/>
        <w:jc w:val="both"/>
        <w:rPr>
          <w:rFonts w:ascii="Times New Roman" w:hAnsi="Times New Roman" w:cs="Times New Roman"/>
          <w:sz w:val="24"/>
          <w:szCs w:val="24"/>
        </w:rPr>
      </w:pPr>
      <w:r>
        <w:rPr>
          <w:rFonts w:ascii="Times New Roman" w:hAnsi="Times New Roman" w:cs="Times New Roman"/>
          <w:sz w:val="24"/>
          <w:szCs w:val="24"/>
        </w:rPr>
        <w:t>Solidão e doença</w:t>
      </w:r>
    </w:p>
    <w:p w14:paraId="3658368F" w14:textId="77777777" w:rsidR="00875628" w:rsidRDefault="00875628">
      <w:pPr>
        <w:spacing w:line="360" w:lineRule="auto"/>
        <w:jc w:val="both"/>
        <w:rPr>
          <w:rFonts w:ascii="Times New Roman" w:hAnsi="Times New Roman" w:cs="Times New Roman"/>
          <w:sz w:val="24"/>
          <w:szCs w:val="24"/>
        </w:rPr>
      </w:pPr>
    </w:p>
    <w:p w14:paraId="7131D826" w14:textId="77777777" w:rsidR="00875628" w:rsidRDefault="00FB7FE9">
      <w:pPr>
        <w:pBdr>
          <w:top w:val="single" w:sz="4" w:space="1" w:color="000000"/>
          <w:left w:val="single" w:sz="4" w:space="4" w:color="000000"/>
          <w:bottom w:val="single" w:sz="4" w:space="1" w:color="000000"/>
          <w:right w:val="single" w:sz="4" w:space="4" w:color="000000"/>
        </w:pBdr>
        <w:spacing w:line="240" w:lineRule="auto"/>
        <w:ind w:left="2124"/>
        <w:jc w:val="both"/>
        <w:rPr>
          <w:rFonts w:ascii="Times New Roman" w:hAnsi="Times New Roman" w:cs="Times New Roman"/>
          <w:sz w:val="24"/>
          <w:szCs w:val="24"/>
        </w:rPr>
      </w:pPr>
      <w:r>
        <w:rPr>
          <w:rFonts w:ascii="Times New Roman" w:hAnsi="Times New Roman" w:cs="Times New Roman"/>
          <w:sz w:val="24"/>
          <w:szCs w:val="24"/>
        </w:rPr>
        <w:t xml:space="preserve">                 O envelhecimento como a expressão verdadeira,  </w:t>
      </w:r>
    </w:p>
    <w:p w14:paraId="203E1F98" w14:textId="77777777" w:rsidR="00875628" w:rsidRDefault="00FB7FE9">
      <w:pPr>
        <w:pBdr>
          <w:top w:val="single" w:sz="4" w:space="1" w:color="000000"/>
          <w:left w:val="single" w:sz="4" w:space="4" w:color="000000"/>
          <w:bottom w:val="single" w:sz="4" w:space="1" w:color="000000"/>
          <w:right w:val="single" w:sz="4" w:space="4" w:color="000000"/>
        </w:pBdr>
        <w:spacing w:line="240" w:lineRule="auto"/>
        <w:ind w:left="2124"/>
        <w:jc w:val="both"/>
        <w:rPr>
          <w:rFonts w:ascii="Times New Roman" w:hAnsi="Times New Roman" w:cs="Times New Roman"/>
          <w:i/>
          <w:sz w:val="24"/>
          <w:szCs w:val="24"/>
        </w:rPr>
      </w:pPr>
      <w:r>
        <w:rPr>
          <w:rFonts w:ascii="Times New Roman" w:hAnsi="Times New Roman" w:cs="Times New Roman"/>
          <w:sz w:val="24"/>
          <w:szCs w:val="24"/>
        </w:rPr>
        <w:t xml:space="preserve">                  concreta da </w:t>
      </w:r>
      <w:r>
        <w:rPr>
          <w:rFonts w:ascii="Times New Roman" w:hAnsi="Times New Roman" w:cs="Times New Roman"/>
          <w:i/>
          <w:sz w:val="24"/>
          <w:szCs w:val="24"/>
        </w:rPr>
        <w:t>durée</w:t>
      </w:r>
    </w:p>
    <w:p w14:paraId="0A4ED261" w14:textId="77777777" w:rsidR="00875628" w:rsidRDefault="00FB7FE9">
      <w:pPr>
        <w:pBdr>
          <w:top w:val="single" w:sz="4" w:space="1" w:color="000000"/>
          <w:left w:val="single" w:sz="4" w:space="4" w:color="000000"/>
          <w:bottom w:val="single" w:sz="4" w:space="1" w:color="000000"/>
          <w:right w:val="single" w:sz="4" w:space="4" w:color="000000"/>
        </w:pBdr>
        <w:spacing w:line="240" w:lineRule="auto"/>
        <w:ind w:left="2124"/>
        <w:jc w:val="both"/>
        <w:rPr>
          <w:rFonts w:ascii="Times New Roman" w:hAnsi="Times New Roman" w:cs="Times New Roman"/>
          <w:sz w:val="24"/>
          <w:szCs w:val="24"/>
        </w:rPr>
      </w:pPr>
      <w:r>
        <w:rPr>
          <w:rFonts w:ascii="Times New Roman" w:hAnsi="Times New Roman" w:cs="Times New Roman"/>
          <w:sz w:val="24"/>
          <w:szCs w:val="24"/>
        </w:rPr>
        <w:t xml:space="preserve">                O tempo como uma sonda no fundo da aparência social</w:t>
      </w:r>
    </w:p>
    <w:p w14:paraId="0CE983A5" w14:textId="77777777" w:rsidR="00875628" w:rsidRDefault="00FB7FE9">
      <w:pPr>
        <w:spacing w:line="360" w:lineRule="auto"/>
        <w:jc w:val="right"/>
        <w:rPr>
          <w:rFonts w:ascii="Times New Roman" w:hAnsi="Times New Roman" w:cs="Times New Roman"/>
          <w:sz w:val="24"/>
          <w:szCs w:val="24"/>
        </w:rPr>
      </w:pPr>
      <w:r>
        <w:rPr>
          <w:rFonts w:ascii="Times New Roman" w:hAnsi="Times New Roman" w:cs="Times New Roman"/>
          <w:sz w:val="24"/>
          <w:szCs w:val="24"/>
        </w:rPr>
        <w:t>Cópia do original: Arquivo Benjamin, Ms 431</w:t>
      </w:r>
    </w:p>
    <w:p w14:paraId="756C1174" w14:textId="77777777" w:rsidR="00875628" w:rsidRDefault="00FB7FE9">
      <w:pPr>
        <w:spacing w:line="360" w:lineRule="auto"/>
        <w:jc w:val="right"/>
        <w:rPr>
          <w:rFonts w:ascii="Times New Roman" w:hAnsi="Times New Roman" w:cs="Times New Roman"/>
          <w:sz w:val="24"/>
          <w:szCs w:val="24"/>
        </w:rPr>
      </w:pPr>
      <w:r>
        <w:rPr>
          <w:rFonts w:ascii="Times New Roman" w:hAnsi="Times New Roman" w:cs="Times New Roman"/>
          <w:i/>
          <w:sz w:val="24"/>
          <w:szCs w:val="24"/>
        </w:rPr>
        <w:t>G.S</w:t>
      </w:r>
      <w:r>
        <w:rPr>
          <w:rFonts w:ascii="Times New Roman" w:hAnsi="Times New Roman" w:cs="Times New Roman"/>
          <w:sz w:val="24"/>
          <w:szCs w:val="24"/>
        </w:rPr>
        <w:t xml:space="preserve">. II-3, p. 1060 </w:t>
      </w:r>
    </w:p>
    <w:p w14:paraId="4DE6780A" w14:textId="77777777" w:rsidR="00875628" w:rsidRDefault="00875628">
      <w:pPr>
        <w:spacing w:line="360" w:lineRule="auto"/>
        <w:jc w:val="both"/>
        <w:rPr>
          <w:rFonts w:ascii="Times New Roman" w:hAnsi="Times New Roman" w:cs="Times New Roman"/>
          <w:sz w:val="24"/>
          <w:szCs w:val="24"/>
        </w:rPr>
      </w:pPr>
    </w:p>
    <w:p w14:paraId="1D97FCDD" w14:textId="5B472571" w:rsidR="00875628" w:rsidRDefault="00FB7FE9">
      <w:pPr>
        <w:spacing w:line="360" w:lineRule="auto"/>
        <w:jc w:val="both"/>
      </w:pPr>
      <w:r>
        <w:rPr>
          <w:rFonts w:ascii="Times New Roman" w:hAnsi="Times New Roman" w:cs="Times New Roman"/>
          <w:sz w:val="24"/>
          <w:szCs w:val="24"/>
        </w:rPr>
        <w:lastRenderedPageBreak/>
        <w:t xml:space="preserve">A </w:t>
      </w:r>
      <w:r w:rsidR="00C64DE8">
        <w:rPr>
          <w:rFonts w:ascii="Times New Roman" w:hAnsi="Times New Roman" w:cs="Times New Roman"/>
          <w:sz w:val="24"/>
          <w:szCs w:val="24"/>
        </w:rPr>
        <w:t>cerimonisidade</w:t>
      </w:r>
      <w:r w:rsidR="00C64DE8">
        <w:rPr>
          <w:rStyle w:val="Refdenotaderodap"/>
          <w:rFonts w:ascii="Times New Roman" w:hAnsi="Times New Roman" w:cs="Times New Roman"/>
          <w:sz w:val="24"/>
          <w:szCs w:val="24"/>
        </w:rPr>
        <w:footnoteReference w:id="39"/>
      </w:r>
      <w:r w:rsidR="00C64DE8">
        <w:rPr>
          <w:rFonts w:ascii="Times New Roman" w:hAnsi="Times New Roman" w:cs="Times New Roman"/>
          <w:sz w:val="24"/>
          <w:szCs w:val="24"/>
        </w:rPr>
        <w:t xml:space="preserve"> </w:t>
      </w:r>
      <w:r>
        <w:rPr>
          <w:rFonts w:ascii="Times New Roman" w:hAnsi="Times New Roman" w:cs="Times New Roman"/>
          <w:sz w:val="24"/>
          <w:szCs w:val="24"/>
        </w:rPr>
        <w:t>de Proust. Quão inventivo ele era quando estava em apuros. "La seule fenetre éclairée"</w:t>
      </w:r>
      <w:r w:rsidR="00455171">
        <w:rPr>
          <w:rStyle w:val="Refdenotaderodap"/>
          <w:rFonts w:ascii="Times New Roman" w:hAnsi="Times New Roman" w:cs="Times New Roman"/>
          <w:sz w:val="24"/>
          <w:szCs w:val="24"/>
        </w:rPr>
        <w:footnoteReference w:id="40"/>
      </w:r>
      <w:r>
        <w:rPr>
          <w:rFonts w:ascii="Times New Roman" w:hAnsi="Times New Roman" w:cs="Times New Roman"/>
          <w:sz w:val="24"/>
          <w:szCs w:val="24"/>
        </w:rPr>
        <w:t xml:space="preserve"> [Clermont-Tonnerre:] Montesquiou [Proust, Paris 1925] 136. A maneira como ele escreveu na cama. {Como isso tem conexão com seu senso de cerimonial, seu amor por Saint-Simon, sua intolerância, seu francesismo intransigente. A duquesa Clermont-Tonnerre faz a observação reveladora que na obra de Proust não aparece um único estrangeiro.} De Proust "papier fait exprès à Londres"</w:t>
      </w:r>
      <w:r w:rsidR="00455171">
        <w:rPr>
          <w:rStyle w:val="Refdenotaderodap"/>
          <w:rFonts w:ascii="Times New Roman" w:hAnsi="Times New Roman" w:cs="Times New Roman"/>
          <w:sz w:val="24"/>
          <w:szCs w:val="24"/>
        </w:rPr>
        <w:footnoteReference w:id="41"/>
      </w:r>
      <w:r>
        <w:rPr>
          <w:rFonts w:ascii="Times New Roman" w:hAnsi="Times New Roman" w:cs="Times New Roman"/>
          <w:sz w:val="24"/>
          <w:szCs w:val="24"/>
        </w:rPr>
        <w:t xml:space="preserve"> Montesquiou. Em tudo isso há algo muito diferente do alheamento romântico do mundo. Talvez ele fosse alheio ao mundo, mas de uma maneira teimosa, que muitas vezes beira o sádico e sempre mantém o contato mais íntimo com o mundo particular em que ele viveu. Qual é o preconceito principal que se opõe a Proust na Alemanha. Como o </w:t>
      </w:r>
      <w:r>
        <w:rPr>
          <w:rFonts w:ascii="Times New Roman" w:hAnsi="Times New Roman" w:cs="Times New Roman"/>
          <w:i/>
          <w:iCs/>
          <w:sz w:val="24"/>
          <w:szCs w:val="24"/>
        </w:rPr>
        <w:t>milieu</w:t>
      </w:r>
      <w:r>
        <w:rPr>
          <w:rFonts w:ascii="Times New Roman" w:hAnsi="Times New Roman" w:cs="Times New Roman"/>
          <w:sz w:val="24"/>
          <w:szCs w:val="24"/>
        </w:rPr>
        <w:t xml:space="preserve"> de Proust deve ser apreendido na Alemanha. Primeiro, seu livro não é um romance social no sentido </w:t>
      </w:r>
      <w:r w:rsidR="00D64897">
        <w:rPr>
          <w:rFonts w:ascii="Times New Roman" w:hAnsi="Times New Roman" w:cs="Times New Roman"/>
          <w:sz w:val="24"/>
          <w:szCs w:val="24"/>
        </w:rPr>
        <w:t xml:space="preserve">de </w:t>
      </w:r>
      <w:r>
        <w:rPr>
          <w:rFonts w:ascii="Times New Roman" w:hAnsi="Times New Roman" w:cs="Times New Roman"/>
          <w:sz w:val="24"/>
          <w:szCs w:val="24"/>
        </w:rPr>
        <w:t>que um indivíduo opina sobre o acontecido. Sua obra é a "socialização" literária do Eu. Como a sociedade coloca o Eu em operação - e qual sociedade coloca o Eu em operação. Como ela o faz: através de uma destruição que ocorre na memória (</w:t>
      </w:r>
      <w:r>
        <w:rPr>
          <w:rFonts w:ascii="Times New Roman" w:hAnsi="Times New Roman" w:cs="Times New Roman"/>
          <w:i/>
          <w:sz w:val="24"/>
          <w:szCs w:val="24"/>
        </w:rPr>
        <w:t>Gedächtnis</w:t>
      </w:r>
      <w:r>
        <w:rPr>
          <w:rFonts w:ascii="Times New Roman" w:hAnsi="Times New Roman" w:cs="Times New Roman"/>
          <w:sz w:val="24"/>
          <w:szCs w:val="24"/>
        </w:rPr>
        <w:t>). Qual o faz: uma sociedade burguesa declinante, que está sendo derrotada pelos poderes invictos do feudalismo.</w:t>
      </w:r>
    </w:p>
    <w:p w14:paraId="6ACC6CF8" w14:textId="27A1761E" w:rsidR="00875628" w:rsidRDefault="00FB7FE9">
      <w:pPr>
        <w:spacing w:line="360" w:lineRule="auto"/>
        <w:jc w:val="both"/>
      </w:pPr>
      <w:r>
        <w:rPr>
          <w:rFonts w:ascii="Times New Roman" w:hAnsi="Times New Roman" w:cs="Times New Roman"/>
          <w:sz w:val="24"/>
          <w:szCs w:val="24"/>
        </w:rPr>
        <w:t xml:space="preserve">Processo desta conquista da burguesia pelos poderes do feudalismo. O ócio burguês. A burguesia fracassa por causa do seu ócio, de sua reflexão. </w:t>
      </w:r>
    </w:p>
    <w:p w14:paraId="3F7D5942" w14:textId="3C4C1AA2" w:rsidR="00875628" w:rsidRDefault="00FB7FE9">
      <w:pPr>
        <w:spacing w:line="360" w:lineRule="auto"/>
        <w:jc w:val="both"/>
      </w:pPr>
      <w:r>
        <w:rPr>
          <w:rFonts w:ascii="Times New Roman" w:hAnsi="Times New Roman" w:cs="Times New Roman"/>
          <w:sz w:val="24"/>
          <w:szCs w:val="24"/>
        </w:rPr>
        <w:t xml:space="preserve">{Devemos tentar principalmente tentar entender o que está por trás do fato </w:t>
      </w:r>
      <w:r w:rsidR="00D64897">
        <w:rPr>
          <w:rFonts w:ascii="Times New Roman" w:hAnsi="Times New Roman" w:cs="Times New Roman"/>
          <w:sz w:val="24"/>
          <w:szCs w:val="24"/>
        </w:rPr>
        <w:t>de</w:t>
      </w:r>
      <w:r>
        <w:rPr>
          <w:rFonts w:ascii="Times New Roman" w:hAnsi="Times New Roman" w:cs="Times New Roman"/>
          <w:sz w:val="24"/>
          <w:szCs w:val="24"/>
        </w:rPr>
        <w:t xml:space="preserve"> que Proust não </w:t>
      </w:r>
      <w:r w:rsidRPr="003376BF">
        <w:rPr>
          <w:rFonts w:ascii="Times New Roman" w:hAnsi="Times New Roman" w:cs="Times New Roman"/>
          <w:sz w:val="24"/>
          <w:szCs w:val="24"/>
        </w:rPr>
        <w:t>fornece o desenvolvimento da essência</w:t>
      </w:r>
      <w:r>
        <w:rPr>
          <w:rFonts w:ascii="Times New Roman" w:hAnsi="Times New Roman" w:cs="Times New Roman"/>
          <w:sz w:val="24"/>
          <w:szCs w:val="24"/>
        </w:rPr>
        <w:t xml:space="preserve"> do Faubourg Saint Germain apenas para destruir esta casta.} {Citar a frase de Lukács.} Hochdorf [?]. Toth [?] </w:t>
      </w:r>
    </w:p>
    <w:p w14:paraId="46D619DC" w14:textId="5A173FA2" w:rsidR="00875628" w:rsidRDefault="00FB7FE9">
      <w:pPr>
        <w:spacing w:line="360" w:lineRule="auto"/>
        <w:jc w:val="both"/>
      </w:pPr>
      <w:r>
        <w:rPr>
          <w:rFonts w:ascii="Times New Roman" w:hAnsi="Times New Roman" w:cs="Times New Roman"/>
          <w:sz w:val="24"/>
          <w:szCs w:val="24"/>
        </w:rPr>
        <w:t xml:space="preserve">Os vícios de Proust: tagarelice, curiosidade e bajulação. </w:t>
      </w:r>
    </w:p>
    <w:p w14:paraId="1EAAE171" w14:textId="77777777" w:rsidR="00875628" w:rsidRDefault="00FB7FE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Especialmente o último é um vício arcaico que não tem mais uma base clara na sociedade de hoje. </w:t>
      </w:r>
    </w:p>
    <w:p w14:paraId="1C9781B2" w14:textId="20640814" w:rsidR="00875628" w:rsidRDefault="00FB7FE9">
      <w:pPr>
        <w:spacing w:line="360" w:lineRule="auto"/>
        <w:jc w:val="both"/>
      </w:pPr>
      <w:r>
        <w:rPr>
          <w:rFonts w:ascii="Times New Roman" w:hAnsi="Times New Roman" w:cs="Times New Roman"/>
          <w:sz w:val="24"/>
          <w:szCs w:val="24"/>
        </w:rPr>
        <w:t xml:space="preserve">[notas subsequentes à lápis:] Sua profunda assimilação por meio do feudalismo é o tema sociológico do livro e sua fuga de regresso ao feudalismo, do qual esse havia se emancipado. </w:t>
      </w:r>
    </w:p>
    <w:p w14:paraId="7B5754BD" w14:textId="77777777" w:rsidR="00875628" w:rsidRDefault="00FB7FE9">
      <w:pPr>
        <w:spacing w:line="360" w:lineRule="auto"/>
        <w:jc w:val="both"/>
      </w:pPr>
      <w:r>
        <w:rPr>
          <w:rFonts w:ascii="Times New Roman" w:hAnsi="Times New Roman" w:cs="Times New Roman"/>
          <w:sz w:val="24"/>
          <w:szCs w:val="24"/>
        </w:rPr>
        <w:lastRenderedPageBreak/>
        <w:t xml:space="preserve">E este cômico, o poeta descobre, não por último em todas as pretensões sociais da burguesia. </w:t>
      </w:r>
    </w:p>
    <w:p w14:paraId="605AD703" w14:textId="77777777" w:rsidR="00875628" w:rsidRDefault="00FB7FE9">
      <w:pPr>
        <w:spacing w:line="360" w:lineRule="auto"/>
        <w:jc w:val="right"/>
        <w:rPr>
          <w:rFonts w:ascii="Times New Roman" w:hAnsi="Times New Roman" w:cs="Times New Roman"/>
          <w:sz w:val="24"/>
          <w:szCs w:val="24"/>
        </w:rPr>
      </w:pPr>
      <w:r>
        <w:rPr>
          <w:rFonts w:ascii="Times New Roman" w:hAnsi="Times New Roman" w:cs="Times New Roman"/>
          <w:sz w:val="24"/>
          <w:szCs w:val="24"/>
        </w:rPr>
        <w:t>Cópia do original: Arquivo Walter Benjamin, Ms 438</w:t>
      </w:r>
    </w:p>
    <w:p w14:paraId="17F76DC7" w14:textId="77777777" w:rsidR="00875628" w:rsidRDefault="00FB7FE9">
      <w:pPr>
        <w:spacing w:line="360" w:lineRule="auto"/>
        <w:jc w:val="right"/>
        <w:rPr>
          <w:rFonts w:ascii="Times New Roman" w:hAnsi="Times New Roman" w:cs="Times New Roman"/>
          <w:sz w:val="24"/>
          <w:szCs w:val="24"/>
        </w:rPr>
      </w:pPr>
      <w:r>
        <w:rPr>
          <w:rFonts w:ascii="Times New Roman" w:hAnsi="Times New Roman" w:cs="Times New Roman"/>
          <w:i/>
          <w:sz w:val="24"/>
          <w:szCs w:val="24"/>
        </w:rPr>
        <w:t>G.S.</w:t>
      </w:r>
      <w:r>
        <w:rPr>
          <w:rFonts w:ascii="Times New Roman" w:hAnsi="Times New Roman" w:cs="Times New Roman"/>
          <w:sz w:val="24"/>
          <w:szCs w:val="24"/>
        </w:rPr>
        <w:t xml:space="preserve"> II-3, p. 1058-1060 </w:t>
      </w:r>
    </w:p>
    <w:p w14:paraId="0A3B1D0D" w14:textId="5BBBCFDF" w:rsidR="00875628" w:rsidRPr="00334902" w:rsidRDefault="00FB7FE9">
      <w:pPr>
        <w:spacing w:line="360" w:lineRule="auto"/>
        <w:jc w:val="both"/>
      </w:pPr>
      <w:r>
        <w:rPr>
          <w:rFonts w:ascii="Times New Roman" w:hAnsi="Times New Roman" w:cs="Times New Roman"/>
          <w:sz w:val="24"/>
          <w:szCs w:val="24"/>
        </w:rPr>
        <w:t xml:space="preserve">{A lembrança como Penélope </w:t>
      </w:r>
      <w:r w:rsidRPr="003376BF">
        <w:rPr>
          <w:rFonts w:ascii="Times New Roman" w:hAnsi="Times New Roman" w:cs="Times New Roman"/>
          <w:sz w:val="24"/>
          <w:szCs w:val="24"/>
        </w:rPr>
        <w:t>- /o dia não acrescenta algo ao tecido dela, apenas ao. O que ele traz ele toma de volta com a outra mão. Ele desfaz o que foi tecido</w:t>
      </w:r>
      <w:r>
        <w:rPr>
          <w:rFonts w:ascii="Times New Roman" w:hAnsi="Times New Roman" w:cs="Times New Roman"/>
          <w:sz w:val="24"/>
          <w:szCs w:val="24"/>
        </w:rPr>
        <w:t xml:space="preserve">. E toda noite, a lembrança começa a tecer de novo. Então, a obra de Proust é realmente um tapete. Já </w:t>
      </w:r>
      <w:r w:rsidRPr="00334902">
        <w:rPr>
          <w:rFonts w:ascii="Times New Roman" w:hAnsi="Times New Roman" w:cs="Times New Roman"/>
          <w:sz w:val="24"/>
          <w:szCs w:val="24"/>
        </w:rPr>
        <w:t xml:space="preserve">em 1914, Francis de Miomandre escreveu [?]: "Tout vint sur le même plan"} </w:t>
      </w:r>
      <w:r w:rsidR="003376BF" w:rsidRPr="00334902">
        <w:rPr>
          <w:rStyle w:val="Refdenotaderodap"/>
          <w:rFonts w:ascii="Times New Roman" w:hAnsi="Times New Roman" w:cs="Times New Roman"/>
          <w:sz w:val="24"/>
          <w:szCs w:val="24"/>
        </w:rPr>
        <w:footnoteReference w:id="42"/>
      </w:r>
    </w:p>
    <w:p w14:paraId="18D62037" w14:textId="4EA681C2" w:rsidR="00875628" w:rsidRDefault="00FB7FE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Relação entre a </w:t>
      </w:r>
      <w:r>
        <w:rPr>
          <w:rFonts w:ascii="Times New Roman" w:hAnsi="Times New Roman" w:cs="Times New Roman"/>
          <w:i/>
          <w:sz w:val="24"/>
          <w:szCs w:val="24"/>
        </w:rPr>
        <w:t xml:space="preserve">ingénuité </w:t>
      </w:r>
      <w:r>
        <w:rPr>
          <w:rFonts w:ascii="Times New Roman" w:hAnsi="Times New Roman" w:cs="Times New Roman"/>
          <w:sz w:val="24"/>
          <w:szCs w:val="24"/>
        </w:rPr>
        <w:t xml:space="preserve">de Proust, infantilidade, e aquela vontade fanática de felicidade que o impulsiona até o fundo para de todas as coisas. A mais alta função criativa do hedonismo de Proust parece não ter sido ainda reconhecida. </w:t>
      </w:r>
    </w:p>
    <w:p w14:paraId="699EA310" w14:textId="64CCBF33" w:rsidR="00875628" w:rsidRDefault="00FB7FE9">
      <w:pPr>
        <w:spacing w:line="360" w:lineRule="auto"/>
        <w:jc w:val="both"/>
      </w:pPr>
      <w:r>
        <w:rPr>
          <w:rFonts w:ascii="Times New Roman" w:hAnsi="Times New Roman" w:cs="Times New Roman"/>
          <w:sz w:val="24"/>
          <w:szCs w:val="24"/>
        </w:rPr>
        <w:t>{Montesquiou compara a obra de Proust com o</w:t>
      </w:r>
      <w:r>
        <w:rPr>
          <w:rFonts w:ascii="Times New Roman" w:hAnsi="Times New Roman" w:cs="Times New Roman"/>
          <w:i/>
          <w:iCs/>
          <w:sz w:val="24"/>
          <w:szCs w:val="24"/>
        </w:rPr>
        <w:t xml:space="preserve"> Defilee</w:t>
      </w:r>
      <w:r w:rsidR="003376BF">
        <w:rPr>
          <w:rFonts w:ascii="Times New Roman" w:hAnsi="Times New Roman" w:cs="Times New Roman"/>
          <w:i/>
          <w:iCs/>
          <w:sz w:val="24"/>
          <w:szCs w:val="24"/>
        </w:rPr>
        <w:t xml:space="preserve"> </w:t>
      </w:r>
      <w:r w:rsidR="003376BF" w:rsidRPr="00334902">
        <w:rPr>
          <w:rStyle w:val="Refdenotaderodap"/>
          <w:rFonts w:ascii="Times New Roman" w:hAnsi="Times New Roman" w:cs="Times New Roman"/>
          <w:iCs/>
          <w:sz w:val="24"/>
          <w:szCs w:val="24"/>
        </w:rPr>
        <w:footnoteReference w:id="43"/>
      </w:r>
      <w:r>
        <w:rPr>
          <w:rFonts w:ascii="Times New Roman" w:hAnsi="Times New Roman" w:cs="Times New Roman"/>
          <w:sz w:val="24"/>
          <w:szCs w:val="24"/>
        </w:rPr>
        <w:t xml:space="preserve"> dos insetos naquele romance de Salomão.} </w:t>
      </w:r>
    </w:p>
    <w:p w14:paraId="05E288CA" w14:textId="47FEBEDA" w:rsidR="00875628" w:rsidRDefault="00FB7FE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Além disso, deve ser observado o nexo de uma certa </w:t>
      </w:r>
      <w:r w:rsidR="005719E4">
        <w:rPr>
          <w:rFonts w:ascii="Times New Roman" w:hAnsi="Times New Roman" w:cs="Times New Roman"/>
          <w:sz w:val="24"/>
          <w:szCs w:val="24"/>
        </w:rPr>
        <w:t>cerimoni</w:t>
      </w:r>
      <w:r w:rsidR="0017095C">
        <w:rPr>
          <w:rFonts w:ascii="Times New Roman" w:hAnsi="Times New Roman" w:cs="Times New Roman"/>
          <w:sz w:val="24"/>
          <w:szCs w:val="24"/>
        </w:rPr>
        <w:t>o</w:t>
      </w:r>
      <w:r w:rsidR="005719E4">
        <w:rPr>
          <w:rFonts w:ascii="Times New Roman" w:hAnsi="Times New Roman" w:cs="Times New Roman"/>
          <w:sz w:val="24"/>
          <w:szCs w:val="24"/>
        </w:rPr>
        <w:t>sidade</w:t>
      </w:r>
      <w:r>
        <w:rPr>
          <w:rFonts w:ascii="Times New Roman" w:hAnsi="Times New Roman" w:cs="Times New Roman"/>
          <w:sz w:val="24"/>
          <w:szCs w:val="24"/>
        </w:rPr>
        <w:t xml:space="preserve"> </w:t>
      </w:r>
      <w:r w:rsidR="0017095C">
        <w:rPr>
          <w:rFonts w:ascii="Times New Roman" w:hAnsi="Times New Roman" w:cs="Times New Roman"/>
          <w:sz w:val="24"/>
          <w:szCs w:val="24"/>
        </w:rPr>
        <w:t xml:space="preserve">indesejada </w:t>
      </w:r>
      <w:r>
        <w:rPr>
          <w:rFonts w:ascii="Times New Roman" w:hAnsi="Times New Roman" w:cs="Times New Roman"/>
          <w:sz w:val="24"/>
          <w:szCs w:val="24"/>
        </w:rPr>
        <w:t xml:space="preserve">com sua intensidade criativa. Ser cerimonioso significa, entre outras coisas, dificultar as coisas para si mesmo e isso pode ser significativo para uma obra. </w:t>
      </w:r>
    </w:p>
    <w:p w14:paraId="5EA6570B" w14:textId="48F10018" w:rsidR="00875628" w:rsidRDefault="00FB7FE9">
      <w:pPr>
        <w:spacing w:line="360" w:lineRule="auto"/>
        <w:jc w:val="both"/>
      </w:pPr>
      <w:r>
        <w:rPr>
          <w:rFonts w:ascii="Times New Roman" w:hAnsi="Times New Roman" w:cs="Times New Roman"/>
          <w:sz w:val="24"/>
          <w:szCs w:val="24"/>
        </w:rPr>
        <w:t>Os livros de Clermont-Tonnerre: suas lembranças, secas e borbulhantes como um bom champanhe, são boas e muito habilmente armazenadas.</w:t>
      </w:r>
    </w:p>
    <w:p w14:paraId="2E661A89" w14:textId="50BF4B3A" w:rsidR="00875628" w:rsidRPr="00334902" w:rsidRDefault="00FB7FE9">
      <w:pPr>
        <w:spacing w:line="360" w:lineRule="auto"/>
        <w:jc w:val="both"/>
      </w:pPr>
      <w:r>
        <w:rPr>
          <w:rFonts w:ascii="Times New Roman" w:hAnsi="Times New Roman" w:cs="Times New Roman"/>
          <w:sz w:val="24"/>
          <w:szCs w:val="24"/>
        </w:rPr>
        <w:t xml:space="preserve">Montesquiou era um homem que olhou para os momentos de sua existência como joias e </w:t>
      </w:r>
      <w:r w:rsidRPr="00334902">
        <w:rPr>
          <w:rFonts w:ascii="Times New Roman" w:hAnsi="Times New Roman" w:cs="Times New Roman"/>
          <w:sz w:val="24"/>
          <w:szCs w:val="24"/>
        </w:rPr>
        <w:t xml:space="preserve">para quem a vida e o espírito de seus contemporâneos, finalmente também Proust, basicamente, eram apenas bom o suficiente para reunir estas pedras preciosas como uma moldura. Clermont Tonnerre: R [obert] d[e] M [ontesquiou] e Marcel Proust, a. a. O.] p 183 sobre seus poemas de guerra. O </w:t>
      </w:r>
      <w:r w:rsidRPr="00334902">
        <w:rPr>
          <w:rFonts w:ascii="Times New Roman" w:hAnsi="Times New Roman" w:cs="Times New Roman"/>
          <w:i/>
          <w:sz w:val="24"/>
          <w:szCs w:val="24"/>
        </w:rPr>
        <w:t>déclin</w:t>
      </w:r>
      <w:r w:rsidR="003E29C6" w:rsidRPr="00334902">
        <w:rPr>
          <w:rStyle w:val="Refdenotaderodap"/>
          <w:rFonts w:ascii="Times New Roman" w:hAnsi="Times New Roman" w:cs="Times New Roman"/>
          <w:sz w:val="24"/>
          <w:szCs w:val="24"/>
        </w:rPr>
        <w:footnoteReference w:id="44"/>
      </w:r>
      <w:r w:rsidRPr="00334902">
        <w:rPr>
          <w:rFonts w:ascii="Times New Roman" w:hAnsi="Times New Roman" w:cs="Times New Roman"/>
          <w:sz w:val="24"/>
          <w:szCs w:val="24"/>
        </w:rPr>
        <w:t xml:space="preserve"> é muito bem descrito por Montesquiou:  vem à tona</w:t>
      </w:r>
      <w:r w:rsidR="00334902">
        <w:rPr>
          <w:rFonts w:ascii="Times New Roman" w:hAnsi="Times New Roman" w:cs="Times New Roman"/>
          <w:sz w:val="24"/>
          <w:szCs w:val="24"/>
        </w:rPr>
        <w:t xml:space="preserve"> </w:t>
      </w:r>
      <w:r w:rsidRPr="00334902">
        <w:rPr>
          <w:rFonts w:ascii="Times New Roman" w:hAnsi="Times New Roman" w:cs="Times New Roman"/>
          <w:sz w:val="24"/>
          <w:szCs w:val="24"/>
        </w:rPr>
        <w:t xml:space="preserve">que ele é uma das existências marcadas desde o início com o estigma da morte solitária. </w:t>
      </w:r>
    </w:p>
    <w:p w14:paraId="1E14D5EF" w14:textId="76B9CB75" w:rsidR="00875628" w:rsidRPr="00334902" w:rsidRDefault="00FB7FE9">
      <w:pPr>
        <w:spacing w:line="360" w:lineRule="auto"/>
        <w:jc w:val="both"/>
      </w:pPr>
      <w:r w:rsidRPr="00334902">
        <w:rPr>
          <w:rFonts w:ascii="Times New Roman" w:hAnsi="Times New Roman" w:cs="Times New Roman"/>
          <w:sz w:val="24"/>
          <w:szCs w:val="24"/>
        </w:rPr>
        <w:t>Ao considerar sua poesia</w:t>
      </w:r>
      <w:r w:rsidR="00F63185">
        <w:rPr>
          <w:rFonts w:ascii="Times New Roman" w:hAnsi="Times New Roman" w:cs="Times New Roman"/>
          <w:sz w:val="24"/>
          <w:szCs w:val="24"/>
        </w:rPr>
        <w:t>,</w:t>
      </w:r>
      <w:r w:rsidRPr="00334902">
        <w:rPr>
          <w:rFonts w:ascii="Times New Roman" w:hAnsi="Times New Roman" w:cs="Times New Roman"/>
          <w:sz w:val="24"/>
          <w:szCs w:val="24"/>
        </w:rPr>
        <w:t xml:space="preserve"> gostaríamos de dizer que</w:t>
      </w:r>
      <w:r w:rsidR="005719E4" w:rsidRPr="00334902">
        <w:rPr>
          <w:rFonts w:ascii="Times New Roman" w:hAnsi="Times New Roman" w:cs="Times New Roman"/>
          <w:sz w:val="24"/>
          <w:szCs w:val="24"/>
        </w:rPr>
        <w:t xml:space="preserve"> no declínio</w:t>
      </w:r>
      <w:r w:rsidRPr="00334902">
        <w:rPr>
          <w:rFonts w:ascii="Times New Roman" w:hAnsi="Times New Roman" w:cs="Times New Roman"/>
          <w:sz w:val="24"/>
          <w:szCs w:val="24"/>
        </w:rPr>
        <w:t xml:space="preserve"> desta classe (a feudal) algo de sua borra é derramada. </w:t>
      </w:r>
    </w:p>
    <w:p w14:paraId="205FF556" w14:textId="261D26FE" w:rsidR="00875628" w:rsidRPr="00334902" w:rsidRDefault="00FB7FE9">
      <w:pPr>
        <w:spacing w:line="360" w:lineRule="auto"/>
        <w:jc w:val="both"/>
        <w:rPr>
          <w:rFonts w:ascii="Times New Roman" w:hAnsi="Times New Roman" w:cs="Times New Roman"/>
          <w:sz w:val="24"/>
          <w:szCs w:val="24"/>
          <w:lang w:val="fr-FR"/>
        </w:rPr>
      </w:pPr>
      <w:r w:rsidRPr="00334902">
        <w:rPr>
          <w:rFonts w:ascii="Times New Roman" w:hAnsi="Times New Roman" w:cs="Times New Roman"/>
          <w:sz w:val="24"/>
          <w:szCs w:val="24"/>
          <w:lang w:val="fr-FR"/>
        </w:rPr>
        <w:lastRenderedPageBreak/>
        <w:t xml:space="preserve">Clermont-Tonnerre sobre a poesia de Montesquiou »encouragé par son insuccès« </w:t>
      </w:r>
      <w:r w:rsidR="003376BF" w:rsidRPr="00334902">
        <w:rPr>
          <w:rStyle w:val="Refdenotaderodap"/>
          <w:rFonts w:ascii="Times New Roman" w:hAnsi="Times New Roman" w:cs="Times New Roman"/>
          <w:sz w:val="24"/>
          <w:szCs w:val="24"/>
        </w:rPr>
        <w:footnoteReference w:id="45"/>
      </w:r>
      <w:r w:rsidRPr="00334902">
        <w:rPr>
          <w:rFonts w:ascii="Times New Roman" w:hAnsi="Times New Roman" w:cs="Times New Roman"/>
          <w:sz w:val="24"/>
          <w:szCs w:val="24"/>
          <w:lang w:val="fr-FR"/>
        </w:rPr>
        <w:t xml:space="preserve">[a. a. O.p. 183] </w:t>
      </w:r>
    </w:p>
    <w:p w14:paraId="1C53B0F9" w14:textId="77777777" w:rsidR="00875628" w:rsidRDefault="00FB7FE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Citar p 192 sobre as </w:t>
      </w:r>
      <w:r>
        <w:rPr>
          <w:rFonts w:ascii="Times New Roman" w:hAnsi="Times New Roman" w:cs="Times New Roman"/>
          <w:i/>
          <w:sz w:val="24"/>
          <w:szCs w:val="24"/>
        </w:rPr>
        <w:t>Memórias</w:t>
      </w:r>
      <w:r>
        <w:rPr>
          <w:rFonts w:ascii="Times New Roman" w:hAnsi="Times New Roman" w:cs="Times New Roman"/>
          <w:sz w:val="24"/>
          <w:szCs w:val="24"/>
        </w:rPr>
        <w:t xml:space="preserve"> (</w:t>
      </w:r>
      <w:r>
        <w:rPr>
          <w:rFonts w:ascii="Times New Roman" w:hAnsi="Times New Roman" w:cs="Times New Roman"/>
          <w:i/>
          <w:sz w:val="24"/>
          <w:szCs w:val="24"/>
        </w:rPr>
        <w:t>Memoiren</w:t>
      </w:r>
      <w:r>
        <w:rPr>
          <w:rFonts w:ascii="Times New Roman" w:hAnsi="Times New Roman" w:cs="Times New Roman"/>
          <w:sz w:val="24"/>
          <w:szCs w:val="24"/>
        </w:rPr>
        <w:t xml:space="preserve">) de Montesquiou </w:t>
      </w:r>
    </w:p>
    <w:p w14:paraId="51B8F3EF" w14:textId="40C083E7" w:rsidR="00875628" w:rsidRPr="00226EC5" w:rsidRDefault="003E29C6">
      <w:pPr>
        <w:spacing w:line="360" w:lineRule="auto"/>
        <w:jc w:val="both"/>
        <w:rPr>
          <w:rFonts w:ascii="Times New Roman" w:hAnsi="Times New Roman" w:cs="Times New Roman"/>
          <w:sz w:val="24"/>
          <w:szCs w:val="24"/>
          <w:lang w:val="fr-FR"/>
        </w:rPr>
      </w:pPr>
      <w:r w:rsidRPr="00226EC5">
        <w:rPr>
          <w:rFonts w:ascii="Times New Roman" w:hAnsi="Times New Roman" w:cs="Times New Roman"/>
          <w:i/>
          <w:sz w:val="24"/>
          <w:szCs w:val="24"/>
          <w:lang w:val="fr-FR"/>
        </w:rPr>
        <w:t>“Le Don Juan de la haine</w:t>
      </w:r>
      <w:r w:rsidRPr="00226EC5">
        <w:rPr>
          <w:rFonts w:ascii="Times New Roman" w:hAnsi="Times New Roman" w:cs="Times New Roman"/>
          <w:sz w:val="24"/>
          <w:szCs w:val="24"/>
          <w:lang w:val="fr-FR"/>
        </w:rPr>
        <w:t>”.</w:t>
      </w:r>
      <w:r w:rsidR="00FB7FE9" w:rsidRPr="00226EC5">
        <w:rPr>
          <w:rFonts w:ascii="Times New Roman" w:hAnsi="Times New Roman" w:cs="Times New Roman"/>
          <w:sz w:val="24"/>
          <w:szCs w:val="24"/>
          <w:lang w:val="fr-FR"/>
        </w:rPr>
        <w:t>"</w:t>
      </w:r>
      <w:r w:rsidR="00FB7FE9" w:rsidRPr="00226EC5">
        <w:rPr>
          <w:rStyle w:val="ncoradanotaderodap"/>
          <w:rFonts w:ascii="Times New Roman" w:hAnsi="Times New Roman" w:cs="Times New Roman"/>
          <w:sz w:val="24"/>
          <w:szCs w:val="24"/>
          <w:lang w:val="en-US"/>
        </w:rPr>
        <w:footnoteReference w:id="46"/>
      </w:r>
    </w:p>
    <w:p w14:paraId="3F72E97F" w14:textId="3491035E" w:rsidR="00875628" w:rsidRPr="00226EC5" w:rsidRDefault="00FB7FE9">
      <w:pPr>
        <w:spacing w:line="360" w:lineRule="auto"/>
        <w:jc w:val="both"/>
        <w:rPr>
          <w:rFonts w:ascii="Times New Roman" w:hAnsi="Times New Roman" w:cs="Times New Roman"/>
          <w:sz w:val="24"/>
          <w:szCs w:val="24"/>
          <w:lang w:val="fr-FR"/>
        </w:rPr>
      </w:pPr>
      <w:r w:rsidRPr="00226EC5">
        <w:rPr>
          <w:rFonts w:ascii="Times New Roman" w:hAnsi="Times New Roman" w:cs="Times New Roman"/>
          <w:sz w:val="24"/>
          <w:szCs w:val="24"/>
          <w:lang w:val="fr-FR"/>
        </w:rPr>
        <w:t xml:space="preserve">{Clermont-Tonnerre: </w:t>
      </w:r>
      <w:r w:rsidR="003E29C6" w:rsidRPr="00226EC5">
        <w:rPr>
          <w:rFonts w:ascii="Times New Roman" w:hAnsi="Times New Roman" w:cs="Times New Roman"/>
          <w:i/>
          <w:sz w:val="24"/>
          <w:szCs w:val="24"/>
          <w:lang w:val="fr-FR"/>
        </w:rPr>
        <w:t>les romans de Proust ne mentionnent pas un seul étranger</w:t>
      </w:r>
      <w:r w:rsidR="003E29C6" w:rsidRPr="00226EC5" w:rsidDel="003E29C6">
        <w:rPr>
          <w:rFonts w:ascii="Times New Roman" w:hAnsi="Times New Roman" w:cs="Times New Roman"/>
          <w:sz w:val="24"/>
          <w:szCs w:val="24"/>
          <w:lang w:val="fr-FR"/>
        </w:rPr>
        <w:t xml:space="preserve"> </w:t>
      </w:r>
      <w:r w:rsidRPr="00226EC5">
        <w:rPr>
          <w:rFonts w:ascii="Times New Roman" w:hAnsi="Times New Roman" w:cs="Times New Roman"/>
          <w:sz w:val="24"/>
          <w:szCs w:val="24"/>
          <w:lang w:val="fr-FR"/>
        </w:rPr>
        <w:t>}</w:t>
      </w:r>
      <w:r w:rsidRPr="00226EC5">
        <w:rPr>
          <w:rStyle w:val="ncoradanotaderodap"/>
          <w:rFonts w:ascii="Times New Roman" w:hAnsi="Times New Roman" w:cs="Times New Roman"/>
          <w:sz w:val="24"/>
          <w:szCs w:val="24"/>
        </w:rPr>
        <w:footnoteReference w:id="47"/>
      </w:r>
      <w:r w:rsidRPr="00226EC5">
        <w:rPr>
          <w:rFonts w:ascii="Times New Roman" w:hAnsi="Times New Roman" w:cs="Times New Roman"/>
          <w:sz w:val="24"/>
          <w:szCs w:val="24"/>
          <w:lang w:val="fr-FR"/>
        </w:rPr>
        <w:t xml:space="preserve"> </w:t>
      </w:r>
    </w:p>
    <w:p w14:paraId="36748687" w14:textId="77777777" w:rsidR="00875628" w:rsidRPr="00226EC5" w:rsidRDefault="00FB7FE9">
      <w:pPr>
        <w:spacing w:line="360" w:lineRule="auto"/>
        <w:jc w:val="both"/>
        <w:rPr>
          <w:rFonts w:ascii="Times New Roman" w:hAnsi="Times New Roman" w:cs="Times New Roman"/>
          <w:sz w:val="24"/>
          <w:szCs w:val="24"/>
        </w:rPr>
      </w:pPr>
      <w:r w:rsidRPr="00226EC5">
        <w:rPr>
          <w:rFonts w:ascii="Times New Roman" w:hAnsi="Times New Roman" w:cs="Times New Roman"/>
          <w:sz w:val="24"/>
          <w:szCs w:val="24"/>
        </w:rPr>
        <w:t xml:space="preserve">Aquele Proust, o frequentador assíduo do Ritz </w:t>
      </w:r>
    </w:p>
    <w:p w14:paraId="2F59B745" w14:textId="7D207691" w:rsidR="00875628" w:rsidRPr="00226EC5" w:rsidRDefault="00FB7FE9">
      <w:pPr>
        <w:spacing w:line="360" w:lineRule="auto"/>
        <w:jc w:val="both"/>
        <w:rPr>
          <w:rFonts w:ascii="Times New Roman" w:hAnsi="Times New Roman" w:cs="Times New Roman"/>
          <w:sz w:val="24"/>
          <w:szCs w:val="24"/>
        </w:rPr>
      </w:pPr>
      <w:r w:rsidRPr="00226EC5">
        <w:rPr>
          <w:rFonts w:ascii="Times New Roman" w:hAnsi="Times New Roman" w:cs="Times New Roman"/>
          <w:sz w:val="24"/>
          <w:szCs w:val="24"/>
        </w:rPr>
        <w:t>{</w:t>
      </w:r>
      <w:r w:rsidR="003E29C6" w:rsidRPr="00226EC5">
        <w:rPr>
          <w:rFonts w:ascii="Times New Roman" w:hAnsi="Times New Roman" w:cs="Times New Roman"/>
          <w:i/>
          <w:sz w:val="24"/>
          <w:szCs w:val="24"/>
        </w:rPr>
        <w:t>La mer “jamais la même”</w:t>
      </w:r>
      <w:r w:rsidRPr="00226EC5">
        <w:rPr>
          <w:rStyle w:val="ncoradanotaderodap"/>
          <w:rFonts w:ascii="Times New Roman" w:hAnsi="Times New Roman" w:cs="Times New Roman"/>
          <w:sz w:val="24"/>
          <w:szCs w:val="24"/>
        </w:rPr>
        <w:footnoteReference w:id="48"/>
      </w:r>
      <w:r w:rsidRPr="00226EC5">
        <w:rPr>
          <w:rFonts w:ascii="Times New Roman" w:hAnsi="Times New Roman" w:cs="Times New Roman"/>
          <w:sz w:val="24"/>
          <w:szCs w:val="24"/>
        </w:rPr>
        <w:t xml:space="preserve"> - e os dioramas com sua mudança de iluminação, o que faz com que o dia passe tão rápido diante do espectador quanto ele passa para o leitor em Proust. Aqui, a mais baixa e mais alta forma de mimese, dão as mãos.} </w:t>
      </w:r>
    </w:p>
    <w:p w14:paraId="1FD89DD2" w14:textId="77777777" w:rsidR="00875628" w:rsidRDefault="00FB7FE9">
      <w:pPr>
        <w:spacing w:line="360" w:lineRule="auto"/>
        <w:jc w:val="right"/>
        <w:rPr>
          <w:rFonts w:ascii="Times New Roman" w:hAnsi="Times New Roman" w:cs="Times New Roman"/>
          <w:sz w:val="24"/>
          <w:szCs w:val="24"/>
        </w:rPr>
      </w:pPr>
      <w:r>
        <w:rPr>
          <w:rFonts w:ascii="Times New Roman" w:hAnsi="Times New Roman" w:cs="Times New Roman"/>
          <w:sz w:val="24"/>
          <w:szCs w:val="24"/>
        </w:rPr>
        <w:t>Cópia do original: Arquivo Walter Benjamin, Ms 433</w:t>
      </w:r>
    </w:p>
    <w:p w14:paraId="542B4D44" w14:textId="77777777" w:rsidR="00875628" w:rsidRDefault="00FB7FE9">
      <w:pPr>
        <w:spacing w:line="360" w:lineRule="auto"/>
        <w:jc w:val="right"/>
        <w:rPr>
          <w:rFonts w:ascii="Times New Roman" w:hAnsi="Times New Roman" w:cs="Times New Roman"/>
          <w:sz w:val="24"/>
          <w:szCs w:val="24"/>
        </w:rPr>
      </w:pPr>
      <w:r>
        <w:rPr>
          <w:rFonts w:ascii="Times New Roman" w:hAnsi="Times New Roman" w:cs="Times New Roman"/>
          <w:i/>
          <w:sz w:val="24"/>
          <w:szCs w:val="24"/>
        </w:rPr>
        <w:t>G.S.</w:t>
      </w:r>
      <w:r>
        <w:rPr>
          <w:rFonts w:ascii="Times New Roman" w:hAnsi="Times New Roman" w:cs="Times New Roman"/>
          <w:sz w:val="24"/>
          <w:szCs w:val="24"/>
        </w:rPr>
        <w:t xml:space="preserve"> II-3, p. 1060-1062</w:t>
      </w:r>
    </w:p>
    <w:p w14:paraId="1C400A97" w14:textId="577E5F46" w:rsidR="00875628" w:rsidRPr="003376BF" w:rsidRDefault="00FB7FE9">
      <w:pPr>
        <w:spacing w:line="360" w:lineRule="auto"/>
        <w:jc w:val="both"/>
      </w:pPr>
      <w:r w:rsidRPr="003376BF">
        <w:rPr>
          <w:rFonts w:ascii="Times New Roman" w:hAnsi="Times New Roman" w:cs="Times New Roman"/>
          <w:sz w:val="24"/>
          <w:szCs w:val="24"/>
        </w:rPr>
        <w:t xml:space="preserve">Proust – como ele aquece com   cartas </w:t>
      </w:r>
    </w:p>
    <w:p w14:paraId="5FE2F102" w14:textId="466CD042" w:rsidR="00875628" w:rsidRPr="003376BF" w:rsidRDefault="00FB7FE9">
      <w:pPr>
        <w:spacing w:line="360" w:lineRule="auto"/>
        <w:jc w:val="both"/>
      </w:pPr>
      <w:r w:rsidRPr="003376BF">
        <w:rPr>
          <w:rFonts w:ascii="Times New Roman" w:hAnsi="Times New Roman" w:cs="Times New Roman"/>
          <w:sz w:val="24"/>
          <w:szCs w:val="24"/>
        </w:rPr>
        <w:t xml:space="preserve">A felicidade em seus olhos, a sorte "no” jogo, "no” amor </w:t>
      </w:r>
    </w:p>
    <w:p w14:paraId="2044D5BC" w14:textId="1BAB2883" w:rsidR="00875628" w:rsidRPr="003376BF" w:rsidRDefault="00FB7FE9">
      <w:pPr>
        <w:spacing w:line="360" w:lineRule="auto"/>
        <w:jc w:val="both"/>
        <w:rPr>
          <w:rFonts w:ascii="Times New Roman" w:hAnsi="Times New Roman" w:cs="Times New Roman"/>
          <w:sz w:val="24"/>
          <w:szCs w:val="24"/>
        </w:rPr>
      </w:pPr>
      <w:r w:rsidRPr="003376BF">
        <w:rPr>
          <w:rFonts w:ascii="Times New Roman" w:hAnsi="Times New Roman" w:cs="Times New Roman"/>
          <w:sz w:val="24"/>
          <w:szCs w:val="24"/>
        </w:rPr>
        <w:t xml:space="preserve">O </w:t>
      </w:r>
      <w:r w:rsidRPr="00562104">
        <w:rPr>
          <w:rFonts w:ascii="Times New Roman" w:hAnsi="Times New Roman" w:cs="Times New Roman"/>
          <w:i/>
          <w:sz w:val="24"/>
          <w:szCs w:val="24"/>
        </w:rPr>
        <w:t>coupe</w:t>
      </w:r>
      <w:r w:rsidR="00226EC5" w:rsidRPr="00F63185">
        <w:rPr>
          <w:rStyle w:val="Refdenotaderodap"/>
          <w:rFonts w:ascii="Times New Roman" w:hAnsi="Times New Roman" w:cs="Times New Roman"/>
          <w:sz w:val="24"/>
          <w:szCs w:val="24"/>
        </w:rPr>
        <w:footnoteReference w:id="49"/>
      </w:r>
      <w:r w:rsidRPr="00F63185">
        <w:rPr>
          <w:rFonts w:ascii="Times New Roman" w:hAnsi="Times New Roman" w:cs="Times New Roman"/>
          <w:sz w:val="24"/>
          <w:szCs w:val="24"/>
        </w:rPr>
        <w:t xml:space="preserve"> </w:t>
      </w:r>
      <w:r w:rsidRPr="003376BF">
        <w:rPr>
          <w:rFonts w:ascii="Times New Roman" w:hAnsi="Times New Roman" w:cs="Times New Roman"/>
          <w:sz w:val="24"/>
          <w:szCs w:val="24"/>
        </w:rPr>
        <w:t>do estilo da autora [provavelmente Elisabeth de Clermont</w:t>
      </w:r>
      <w:r w:rsidR="00900E2E">
        <w:rPr>
          <w:rFonts w:ascii="Times New Roman" w:hAnsi="Times New Roman" w:cs="Times New Roman"/>
          <w:sz w:val="24"/>
          <w:szCs w:val="24"/>
        </w:rPr>
        <w:t xml:space="preserve"> </w:t>
      </w:r>
      <w:r w:rsidRPr="003376BF">
        <w:rPr>
          <w:rFonts w:ascii="Times New Roman" w:hAnsi="Times New Roman" w:cs="Times New Roman"/>
          <w:sz w:val="24"/>
          <w:szCs w:val="24"/>
        </w:rPr>
        <w:t>Tonnerre</w:t>
      </w:r>
      <w:r w:rsidRPr="003376BF">
        <w:rPr>
          <w:rStyle w:val="ncoradanotaderodap"/>
          <w:rFonts w:ascii="Times New Roman" w:hAnsi="Times New Roman" w:cs="Times New Roman"/>
          <w:sz w:val="24"/>
          <w:szCs w:val="24"/>
        </w:rPr>
        <w:footnoteReference w:id="50"/>
      </w:r>
      <w:r w:rsidRPr="003376BF">
        <w:rPr>
          <w:rFonts w:ascii="Times New Roman" w:hAnsi="Times New Roman" w:cs="Times New Roman"/>
          <w:sz w:val="24"/>
          <w:szCs w:val="24"/>
        </w:rPr>
        <w:t xml:space="preserve">] Predominância da literatura biográfica e anedótica no primeiro período. </w:t>
      </w:r>
    </w:p>
    <w:p w14:paraId="0BC85861" w14:textId="0DE148C1" w:rsidR="00875628" w:rsidRDefault="00FB7FE9">
      <w:pPr>
        <w:spacing w:line="360" w:lineRule="auto"/>
        <w:jc w:val="both"/>
      </w:pPr>
      <w:r w:rsidRPr="003376BF">
        <w:rPr>
          <w:rFonts w:ascii="Times New Roman" w:hAnsi="Times New Roman" w:cs="Times New Roman"/>
          <w:sz w:val="24"/>
          <w:szCs w:val="24"/>
        </w:rPr>
        <w:t>Oposição com a doutrina muito antiga</w:t>
      </w:r>
      <w:r w:rsidR="003E29C6">
        <w:rPr>
          <w:rFonts w:ascii="Times New Roman" w:hAnsi="Times New Roman" w:cs="Times New Roman"/>
          <w:sz w:val="24"/>
          <w:szCs w:val="24"/>
        </w:rPr>
        <w:t xml:space="preserve"> de</w:t>
      </w:r>
      <w:r w:rsidRPr="003376BF">
        <w:rPr>
          <w:rFonts w:ascii="Times New Roman" w:hAnsi="Times New Roman" w:cs="Times New Roman"/>
          <w:sz w:val="24"/>
          <w:szCs w:val="24"/>
        </w:rPr>
        <w:t xml:space="preserve"> que na felicidade os contornos</w:t>
      </w:r>
      <w:r>
        <w:rPr>
          <w:rFonts w:ascii="Times New Roman" w:hAnsi="Times New Roman" w:cs="Times New Roman"/>
          <w:sz w:val="24"/>
          <w:szCs w:val="24"/>
        </w:rPr>
        <w:t xml:space="preserve"> das coisas tornam-se turvos </w:t>
      </w:r>
    </w:p>
    <w:p w14:paraId="1FF334DE" w14:textId="77777777" w:rsidR="00875628" w:rsidRDefault="00FB7FE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homossexualidade de Proust </w:t>
      </w:r>
    </w:p>
    <w:p w14:paraId="503FE1E5" w14:textId="77777777" w:rsidR="00875628" w:rsidRDefault="00FB7FE9">
      <w:pPr>
        <w:spacing w:line="360" w:lineRule="auto"/>
        <w:jc w:val="right"/>
        <w:rPr>
          <w:rFonts w:ascii="Times New Roman" w:hAnsi="Times New Roman" w:cs="Times New Roman"/>
          <w:sz w:val="24"/>
          <w:szCs w:val="24"/>
        </w:rPr>
      </w:pPr>
      <w:r>
        <w:rPr>
          <w:rFonts w:ascii="Times New Roman" w:hAnsi="Times New Roman" w:cs="Times New Roman"/>
          <w:sz w:val="24"/>
          <w:szCs w:val="24"/>
        </w:rPr>
        <w:t>Cópia do original: Arquivo Walter Benjamin, Ms 434</w:t>
      </w:r>
    </w:p>
    <w:p w14:paraId="3DC9DF57" w14:textId="77777777" w:rsidR="00875628" w:rsidRDefault="00FB7FE9">
      <w:pPr>
        <w:spacing w:line="360" w:lineRule="auto"/>
        <w:jc w:val="right"/>
        <w:rPr>
          <w:rFonts w:ascii="Times New Roman" w:hAnsi="Times New Roman" w:cs="Times New Roman"/>
          <w:sz w:val="24"/>
          <w:szCs w:val="24"/>
        </w:rPr>
      </w:pPr>
      <w:r>
        <w:rPr>
          <w:rFonts w:ascii="Times New Roman" w:hAnsi="Times New Roman" w:cs="Times New Roman"/>
          <w:i/>
          <w:sz w:val="24"/>
          <w:szCs w:val="24"/>
        </w:rPr>
        <w:t>G.S.</w:t>
      </w:r>
      <w:r>
        <w:rPr>
          <w:rFonts w:ascii="Times New Roman" w:hAnsi="Times New Roman" w:cs="Times New Roman"/>
          <w:sz w:val="24"/>
          <w:szCs w:val="24"/>
        </w:rPr>
        <w:t xml:space="preserve"> II-3, p. 1062  </w:t>
      </w:r>
    </w:p>
    <w:p w14:paraId="0489DB95" w14:textId="77777777" w:rsidR="00875628" w:rsidRDefault="00FB7FE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[Notas sobre Proust e Baudelaire]</w:t>
      </w:r>
      <w:r>
        <w:rPr>
          <w:rStyle w:val="ncoradanotaderodap"/>
          <w:rFonts w:ascii="Times New Roman" w:hAnsi="Times New Roman" w:cs="Times New Roman"/>
          <w:sz w:val="24"/>
          <w:szCs w:val="24"/>
        </w:rPr>
        <w:footnoteReference w:id="51"/>
      </w:r>
    </w:p>
    <w:p w14:paraId="37B9A7D7" w14:textId="598351E1" w:rsidR="00875628" w:rsidRDefault="00FB7FE9">
      <w:pPr>
        <w:spacing w:line="360" w:lineRule="auto"/>
        <w:jc w:val="both"/>
      </w:pPr>
      <w:r>
        <w:rPr>
          <w:rFonts w:ascii="Times New Roman" w:hAnsi="Times New Roman" w:cs="Times New Roman"/>
          <w:sz w:val="24"/>
          <w:szCs w:val="24"/>
        </w:rPr>
        <w:lastRenderedPageBreak/>
        <w:t>{Porque ele inclui toda a existência. Seu lembrar espontâneo</w:t>
      </w:r>
      <w:r>
        <w:rPr>
          <w:rStyle w:val="ncoradanotaderodap"/>
          <w:rFonts w:ascii="Times New Roman" w:hAnsi="Times New Roman" w:cs="Times New Roman"/>
          <w:sz w:val="24"/>
          <w:szCs w:val="24"/>
        </w:rPr>
        <w:footnoteReference w:id="52"/>
      </w:r>
      <w:r>
        <w:rPr>
          <w:rFonts w:ascii="Times New Roman" w:hAnsi="Times New Roman" w:cs="Times New Roman"/>
          <w:sz w:val="24"/>
          <w:szCs w:val="24"/>
        </w:rPr>
        <w:t xml:space="preserve"> e assim surge da escuridão das nuvens da semelhança onde ela é mais esvanecedora - na imagem desfigurada </w:t>
      </w:r>
      <w:r w:rsidRPr="003376BF">
        <w:rPr>
          <w:rFonts w:ascii="Times New Roman" w:hAnsi="Times New Roman" w:cs="Times New Roman"/>
          <w:sz w:val="24"/>
          <w:szCs w:val="24"/>
        </w:rPr>
        <w:t>do</w:t>
      </w:r>
      <w:r>
        <w:rPr>
          <w:rFonts w:ascii="Times New Roman" w:hAnsi="Times New Roman" w:cs="Times New Roman"/>
          <w:sz w:val="24"/>
          <w:szCs w:val="24"/>
        </w:rPr>
        <w:t xml:space="preserve"> que envelhece-}</w:t>
      </w:r>
    </w:p>
    <w:p w14:paraId="6868AC3C" w14:textId="76424346" w:rsidR="00875628" w:rsidRDefault="00FB7FE9">
      <w:pPr>
        <w:spacing w:line="360" w:lineRule="auto"/>
        <w:jc w:val="both"/>
      </w:pPr>
      <w:r>
        <w:rPr>
          <w:rFonts w:ascii="Times New Roman" w:hAnsi="Times New Roman" w:cs="Times New Roman"/>
          <w:sz w:val="24"/>
          <w:szCs w:val="24"/>
        </w:rPr>
        <w:t>O mundo das</w:t>
      </w:r>
      <w:r>
        <w:rPr>
          <w:rFonts w:ascii="Times New Roman" w:hAnsi="Times New Roman" w:cs="Times New Roman"/>
          <w:i/>
          <w:iCs/>
          <w:sz w:val="24"/>
          <w:szCs w:val="24"/>
        </w:rPr>
        <w:t xml:space="preserve"> correspondences</w:t>
      </w:r>
      <w:r>
        <w:rPr>
          <w:rFonts w:ascii="Times New Roman" w:hAnsi="Times New Roman" w:cs="Times New Roman"/>
          <w:sz w:val="24"/>
          <w:szCs w:val="24"/>
        </w:rPr>
        <w:t xml:space="preserve"> de Baudelaire, as regiões onduladas da semelhança onde os toxicomaníacos ... estão em casa. Dessa escuridão das nuvens da semelhança, onde ela se forma da maneira mais escura, do envelhecimento, rompe o fértil, ressoa a água fértil, rejuvenescente nas gotas da qual o instante se reflete magicamente.</w:t>
      </w:r>
    </w:p>
    <w:p w14:paraId="12A45E6E" w14:textId="77777777" w:rsidR="00875628" w:rsidRDefault="00FB7FE9">
      <w:pPr>
        <w:spacing w:line="360" w:lineRule="auto"/>
        <w:jc w:val="both"/>
      </w:pPr>
      <w:r>
        <w:rPr>
          <w:rFonts w:ascii="Times New Roman" w:hAnsi="Times New Roman" w:cs="Times New Roman"/>
          <w:sz w:val="24"/>
          <w:szCs w:val="24"/>
        </w:rPr>
        <w:t xml:space="preserve">O envelhecimento como processo terrível no cosmos da semelhança.  Este cosmos torna acessível as </w:t>
      </w:r>
      <w:r>
        <w:rPr>
          <w:rFonts w:ascii="Times New Roman" w:hAnsi="Times New Roman" w:cs="Times New Roman"/>
          <w:i/>
          <w:sz w:val="24"/>
          <w:szCs w:val="24"/>
        </w:rPr>
        <w:t>correspondances</w:t>
      </w:r>
      <w:r>
        <w:rPr>
          <w:rFonts w:ascii="Times New Roman" w:hAnsi="Times New Roman" w:cs="Times New Roman"/>
          <w:sz w:val="24"/>
          <w:szCs w:val="24"/>
        </w:rPr>
        <w:t xml:space="preserve"> de Baudelaire. </w:t>
      </w:r>
    </w:p>
    <w:p w14:paraId="46C75343" w14:textId="77777777" w:rsidR="00875628" w:rsidRDefault="00FB7FE9">
      <w:pPr>
        <w:spacing w:line="360" w:lineRule="auto"/>
        <w:jc w:val="both"/>
      </w:pPr>
      <w:r>
        <w:rPr>
          <w:rFonts w:ascii="Times New Roman" w:hAnsi="Times New Roman" w:cs="Times New Roman"/>
          <w:sz w:val="24"/>
          <w:szCs w:val="24"/>
        </w:rPr>
        <w:t xml:space="preserve">Mas da escuridão das nuvens, vem como chuva o poder fértil da lembrança, nas gostas da qual o mundo se reflete. </w:t>
      </w:r>
    </w:p>
    <w:p w14:paraId="67D21F1C" w14:textId="77777777" w:rsidR="00875628" w:rsidRDefault="00FB7FE9">
      <w:pPr>
        <w:spacing w:line="360" w:lineRule="auto"/>
        <w:jc w:val="both"/>
      </w:pPr>
      <w:r>
        <w:rPr>
          <w:rFonts w:ascii="Times New Roman" w:hAnsi="Times New Roman" w:cs="Times New Roman"/>
          <w:sz w:val="24"/>
          <w:szCs w:val="24"/>
        </w:rPr>
        <w:t xml:space="preserve">A lembrança rejuvenesce. </w:t>
      </w:r>
    </w:p>
    <w:p w14:paraId="030052FC" w14:textId="77777777" w:rsidR="00875628" w:rsidRDefault="00FB7FE9">
      <w:pPr>
        <w:spacing w:line="360" w:lineRule="auto"/>
        <w:jc w:val="both"/>
      </w:pPr>
      <w:r>
        <w:rPr>
          <w:rFonts w:ascii="Times New Roman" w:hAnsi="Times New Roman" w:cs="Times New Roman"/>
          <w:sz w:val="24"/>
          <w:szCs w:val="24"/>
        </w:rPr>
        <w:t xml:space="preserve">A solidão para a qual ela leva, é a organização de um mundo, no qual Proust nunca introduz[iu] mais claramente do que nesta imagem: </w:t>
      </w:r>
      <w:r>
        <w:rPr>
          <w:rFonts w:ascii="Times New Roman" w:hAnsi="Times New Roman" w:cs="Times New Roman"/>
          <w:i/>
          <w:sz w:val="24"/>
          <w:szCs w:val="24"/>
        </w:rPr>
        <w:t>Côté du Swann</w:t>
      </w:r>
      <w:r>
        <w:rPr>
          <w:rFonts w:ascii="Times New Roman" w:hAnsi="Times New Roman" w:cs="Times New Roman"/>
          <w:sz w:val="24"/>
          <w:szCs w:val="24"/>
        </w:rPr>
        <w:t xml:space="preserve">, </w:t>
      </w:r>
      <w:r>
        <w:rPr>
          <w:rFonts w:ascii="Times New Roman" w:hAnsi="Times New Roman" w:cs="Times New Roman"/>
          <w:i/>
          <w:sz w:val="24"/>
          <w:szCs w:val="24"/>
        </w:rPr>
        <w:t>Côté des Guermantes</w:t>
      </w:r>
      <w:r>
        <w:rPr>
          <w:rFonts w:ascii="Times New Roman" w:hAnsi="Times New Roman" w:cs="Times New Roman"/>
          <w:sz w:val="24"/>
          <w:szCs w:val="24"/>
        </w:rPr>
        <w:t xml:space="preserve">. </w:t>
      </w:r>
    </w:p>
    <w:p w14:paraId="3E7C50E8" w14:textId="77777777" w:rsidR="00875628" w:rsidRDefault="00FB7FE9">
      <w:pPr>
        <w:spacing w:line="360" w:lineRule="auto"/>
        <w:jc w:val="both"/>
      </w:pPr>
      <w:r>
        <w:rPr>
          <w:rFonts w:ascii="Times New Roman" w:hAnsi="Times New Roman" w:cs="Times New Roman"/>
          <w:sz w:val="24"/>
          <w:szCs w:val="24"/>
        </w:rPr>
        <w:t>Não só o tempo é encontrado novamente, mas a proximidade.</w:t>
      </w:r>
    </w:p>
    <w:p w14:paraId="4238B970" w14:textId="495D0DBE" w:rsidR="00875628" w:rsidRDefault="00FB7FE9">
      <w:pPr>
        <w:spacing w:line="360" w:lineRule="auto"/>
        <w:jc w:val="both"/>
      </w:pPr>
      <w:r>
        <w:rPr>
          <w:rFonts w:ascii="Times New Roman" w:hAnsi="Times New Roman" w:cs="Times New Roman"/>
          <w:sz w:val="24"/>
          <w:szCs w:val="24"/>
        </w:rPr>
        <w:t>O verdadeiro empenho de Proust direciona-se ao curso do tempo, em sua face mais verdadeira, menos redigida [?] que ele no cosmos</w:t>
      </w:r>
      <w:del w:id="24" w:author="phussak@outlook.com" w:date="2019-04-21T21:22:00Z">
        <w:r w:rsidDel="007E0C41">
          <w:rPr>
            <w:rFonts w:ascii="Times New Roman" w:hAnsi="Times New Roman" w:cs="Times New Roman"/>
            <w:sz w:val="24"/>
            <w:szCs w:val="24"/>
          </w:rPr>
          <w:delText xml:space="preserve"> </w:delText>
        </w:r>
      </w:del>
    </w:p>
    <w:p w14:paraId="152ED069" w14:textId="77777777" w:rsidR="00875628" w:rsidRDefault="00FB7FE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verdadeiro interesse de Proust se dirige à passagem do tempo em sua forma banal [?], na sua forma entrecruzada no espaço. </w:t>
      </w:r>
    </w:p>
    <w:p w14:paraId="3FFE1400" w14:textId="11E4FE3B" w:rsidR="00875628" w:rsidRDefault="00FB7FE9">
      <w:pPr>
        <w:spacing w:line="360" w:lineRule="auto"/>
        <w:jc w:val="both"/>
      </w:pPr>
      <w:r>
        <w:rPr>
          <w:rFonts w:ascii="Times New Roman" w:hAnsi="Times New Roman" w:cs="Times New Roman"/>
          <w:sz w:val="24"/>
          <w:szCs w:val="24"/>
        </w:rPr>
        <w:lastRenderedPageBreak/>
        <w:t xml:space="preserve">O curso do tempo no mundo desfigurado do estado da semelhança, o verdadeiro mundo de Proust. </w:t>
      </w:r>
    </w:p>
    <w:p w14:paraId="11522543" w14:textId="77777777" w:rsidR="00875628" w:rsidRDefault="00FB7FE9">
      <w:pPr>
        <w:spacing w:line="360" w:lineRule="auto"/>
        <w:jc w:val="both"/>
      </w:pPr>
      <w:r>
        <w:rPr>
          <w:rFonts w:ascii="Times New Roman" w:hAnsi="Times New Roman" w:cs="Times New Roman"/>
          <w:sz w:val="24"/>
          <w:szCs w:val="24"/>
        </w:rPr>
        <w:t xml:space="preserve">O envelhecimento </w:t>
      </w:r>
    </w:p>
    <w:p w14:paraId="176C25FA" w14:textId="77777777" w:rsidR="00875628" w:rsidRDefault="00FB7FE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Neste cosmos aparecem as correspondências baudelairianas. </w:t>
      </w:r>
    </w:p>
    <w:p w14:paraId="2AF9A8DC" w14:textId="77777777" w:rsidR="00875628" w:rsidRDefault="00FB7FE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 nelas o mundo se rejuvenesce, inebriante </w:t>
      </w:r>
    </w:p>
    <w:p w14:paraId="46CFCCE0" w14:textId="77777777" w:rsidR="00875628" w:rsidRDefault="00FB7FE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Pois não só a eternidade é banida em tempo, mas também a distância na proximidade </w:t>
      </w:r>
    </w:p>
    <w:p w14:paraId="2CF375C2" w14:textId="77777777" w:rsidR="00875628" w:rsidRDefault="00FB7FE9">
      <w:pPr>
        <w:spacing w:line="360" w:lineRule="auto"/>
        <w:jc w:val="both"/>
        <w:rPr>
          <w:rFonts w:ascii="Times New Roman" w:hAnsi="Times New Roman" w:cs="Times New Roman"/>
          <w:sz w:val="24"/>
          <w:szCs w:val="24"/>
        </w:rPr>
      </w:pPr>
      <w:r>
        <w:rPr>
          <w:rFonts w:ascii="Times New Roman" w:hAnsi="Times New Roman" w:cs="Times New Roman"/>
          <w:sz w:val="24"/>
          <w:szCs w:val="24"/>
        </w:rPr>
        <w:t>A imagem de Combray</w:t>
      </w:r>
    </w:p>
    <w:p w14:paraId="12F958CA" w14:textId="77777777" w:rsidR="00875628" w:rsidRDefault="00FB7FE9">
      <w:pPr>
        <w:spacing w:line="360" w:lineRule="auto"/>
        <w:jc w:val="both"/>
        <w:rPr>
          <w:rFonts w:ascii="Times New Roman" w:hAnsi="Times New Roman" w:cs="Times New Roman"/>
          <w:sz w:val="24"/>
          <w:szCs w:val="24"/>
        </w:rPr>
      </w:pPr>
      <w:r>
        <w:rPr>
          <w:rFonts w:ascii="Times New Roman" w:hAnsi="Times New Roman" w:cs="Times New Roman"/>
          <w:sz w:val="24"/>
          <w:szCs w:val="24"/>
        </w:rPr>
        <w:t>A solidão como embriaguês</w:t>
      </w:r>
    </w:p>
    <w:p w14:paraId="02CFF189" w14:textId="77777777" w:rsidR="00875628" w:rsidRDefault="00FB7FE9">
      <w:pPr>
        <w:spacing w:line="360" w:lineRule="auto"/>
        <w:jc w:val="right"/>
        <w:rPr>
          <w:rFonts w:ascii="Times New Roman" w:hAnsi="Times New Roman" w:cs="Times New Roman"/>
          <w:sz w:val="24"/>
          <w:szCs w:val="24"/>
        </w:rPr>
      </w:pPr>
      <w:r>
        <w:rPr>
          <w:rFonts w:ascii="Times New Roman" w:hAnsi="Times New Roman" w:cs="Times New Roman"/>
          <w:sz w:val="24"/>
          <w:szCs w:val="24"/>
        </w:rPr>
        <w:t>Cópia do original: Arquivo Walter Benjamin, Ms 1962</w:t>
      </w:r>
    </w:p>
    <w:p w14:paraId="7E71D86D" w14:textId="77777777" w:rsidR="00875628" w:rsidRDefault="00FB7FE9">
      <w:pPr>
        <w:spacing w:line="360" w:lineRule="auto"/>
        <w:jc w:val="right"/>
        <w:rPr>
          <w:rFonts w:ascii="Times New Roman" w:hAnsi="Times New Roman" w:cs="Times New Roman"/>
          <w:sz w:val="24"/>
          <w:szCs w:val="24"/>
        </w:rPr>
      </w:pPr>
      <w:r>
        <w:rPr>
          <w:rFonts w:ascii="Times New Roman" w:hAnsi="Times New Roman" w:cs="Times New Roman"/>
          <w:i/>
          <w:sz w:val="24"/>
          <w:szCs w:val="24"/>
        </w:rPr>
        <w:t>G.S.</w:t>
      </w:r>
      <w:r>
        <w:rPr>
          <w:rFonts w:ascii="Times New Roman" w:hAnsi="Times New Roman" w:cs="Times New Roman"/>
          <w:sz w:val="24"/>
          <w:szCs w:val="24"/>
        </w:rPr>
        <w:t xml:space="preserve"> II-3, p. 1063 </w:t>
      </w:r>
    </w:p>
    <w:p w14:paraId="7088CEA0" w14:textId="77777777" w:rsidR="00875628" w:rsidRDefault="00FB7FE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Prolegômenos para Proust / 1 </w:t>
      </w:r>
    </w:p>
    <w:p w14:paraId="4B6BB8CD" w14:textId="0EBD2AD1" w:rsidR="00875628" w:rsidRDefault="00FB7FE9">
      <w:pPr>
        <w:spacing w:line="360" w:lineRule="auto"/>
        <w:jc w:val="both"/>
      </w:pPr>
      <w:r>
        <w:rPr>
          <w:rFonts w:ascii="Times New Roman" w:hAnsi="Times New Roman" w:cs="Times New Roman"/>
          <w:sz w:val="24"/>
          <w:szCs w:val="24"/>
        </w:rPr>
        <w:t xml:space="preserve">Com tantas analogias do mundo botânico, quase nada sobre animais. A respeito do universo das plantas em Proust comparar livros [como] os de [Raoul H.] Francé ou </w:t>
      </w:r>
      <w:r>
        <w:rPr>
          <w:rFonts w:ascii="Times New Roman" w:hAnsi="Times New Roman" w:cs="Times New Roman"/>
          <w:i/>
          <w:sz w:val="24"/>
          <w:szCs w:val="24"/>
        </w:rPr>
        <w:t>Blumen</w:t>
      </w:r>
      <w:r>
        <w:rPr>
          <w:rFonts w:ascii="Times New Roman" w:hAnsi="Times New Roman" w:cs="Times New Roman"/>
          <w:sz w:val="24"/>
          <w:szCs w:val="24"/>
        </w:rPr>
        <w:t xml:space="preserve"> [Berlin 1928] de Th [eodor] Lessing. </w:t>
      </w:r>
    </w:p>
    <w:p w14:paraId="7E9D60DE" w14:textId="77777777" w:rsidR="00875628" w:rsidRDefault="00FB7FE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Ensaios de Raphael Cor no </w:t>
      </w:r>
      <w:r>
        <w:rPr>
          <w:rFonts w:ascii="Times New Roman" w:hAnsi="Times New Roman" w:cs="Times New Roman"/>
          <w:i/>
          <w:sz w:val="24"/>
          <w:szCs w:val="24"/>
        </w:rPr>
        <w:t>Mercure de France</w:t>
      </w:r>
      <w:r>
        <w:rPr>
          <w:rFonts w:ascii="Times New Roman" w:hAnsi="Times New Roman" w:cs="Times New Roman"/>
          <w:sz w:val="24"/>
          <w:szCs w:val="24"/>
        </w:rPr>
        <w:t xml:space="preserve"> 15 de julho de 1924 [?] 15 de maio de 1926 [tomo 188, pp. 46-55: </w:t>
      </w:r>
      <w:r>
        <w:rPr>
          <w:rFonts w:ascii="Times New Roman" w:hAnsi="Times New Roman" w:cs="Times New Roman"/>
          <w:i/>
          <w:sz w:val="24"/>
          <w:szCs w:val="24"/>
        </w:rPr>
        <w:t>Marcel Proust e la jeune littérature</w:t>
      </w:r>
      <w:r>
        <w:rPr>
          <w:rFonts w:ascii="Times New Roman" w:hAnsi="Times New Roman" w:cs="Times New Roman"/>
          <w:sz w:val="24"/>
          <w:szCs w:val="24"/>
        </w:rPr>
        <w:t xml:space="preserve">] / 15 de maio de 1928 [tomo 204, pp. 55-74: </w:t>
      </w:r>
      <w:r>
        <w:rPr>
          <w:rFonts w:ascii="Times New Roman" w:hAnsi="Times New Roman" w:cs="Times New Roman"/>
          <w:i/>
          <w:sz w:val="24"/>
          <w:szCs w:val="24"/>
        </w:rPr>
        <w:t>Marcel Proust ou l’indépendant. Réflexions sur le “Temps retrouvé</w:t>
      </w:r>
      <w:r>
        <w:rPr>
          <w:rFonts w:ascii="Times New Roman" w:hAnsi="Times New Roman" w:cs="Times New Roman"/>
          <w:sz w:val="24"/>
          <w:szCs w:val="24"/>
        </w:rPr>
        <w:t xml:space="preserve">”,] / </w:t>
      </w:r>
    </w:p>
    <w:p w14:paraId="769A2107" w14:textId="77777777" w:rsidR="00875628" w:rsidRDefault="00FB7FE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Dialética em Proust: seus problemas decorrem de uma sociedade saturada, mas as respostas às quais ele chega, são subversivas. Ou: a obra é legível apenas em longas viagens marítimas, durante uma convalescença, etc. Por outro lado, a quintessência da obra se encontra em todas as páginas. </w:t>
      </w:r>
    </w:p>
    <w:p w14:paraId="11F1F777" w14:textId="77777777" w:rsidR="00875628" w:rsidRPr="00226EC5" w:rsidRDefault="00FB7FE9">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rPr>
        <w:t>Louis de Robert [</w:t>
      </w:r>
      <w:r>
        <w:rPr>
          <w:rFonts w:ascii="Times New Roman" w:hAnsi="Times New Roman" w:cs="Times New Roman"/>
          <w:i/>
          <w:sz w:val="24"/>
          <w:szCs w:val="24"/>
        </w:rPr>
        <w:t>Comment débuta Marcel Proust</w:t>
      </w:r>
      <w:r>
        <w:rPr>
          <w:rFonts w:ascii="Times New Roman" w:hAnsi="Times New Roman" w:cs="Times New Roman"/>
          <w:sz w:val="24"/>
          <w:szCs w:val="24"/>
        </w:rPr>
        <w:t xml:space="preserve">, Paris 1925] e [Robert] Dreyfus destaca, com razão, o tom epistolar que tem toda sua obra. </w:t>
      </w:r>
      <w:r w:rsidRPr="00226EC5">
        <w:rPr>
          <w:rFonts w:ascii="Times New Roman" w:hAnsi="Times New Roman" w:cs="Times New Roman"/>
          <w:sz w:val="24"/>
          <w:szCs w:val="24"/>
          <w:lang w:val="fr-FR"/>
        </w:rPr>
        <w:t>O que resulta disso? Dreyfus [</w:t>
      </w:r>
      <w:r w:rsidRPr="00226EC5">
        <w:rPr>
          <w:rFonts w:ascii="Times New Roman" w:hAnsi="Times New Roman" w:cs="Times New Roman"/>
          <w:i/>
          <w:sz w:val="24"/>
          <w:szCs w:val="24"/>
          <w:lang w:val="fr-FR"/>
        </w:rPr>
        <w:t>Souvenirs sur Marcel Proust</w:t>
      </w:r>
      <w:r w:rsidRPr="00226EC5">
        <w:rPr>
          <w:rFonts w:ascii="Times New Roman" w:hAnsi="Times New Roman" w:cs="Times New Roman"/>
          <w:sz w:val="24"/>
          <w:szCs w:val="24"/>
          <w:lang w:val="fr-FR"/>
        </w:rPr>
        <w:t xml:space="preserve">, Paris, 1926] p 202 </w:t>
      </w:r>
    </w:p>
    <w:p w14:paraId="0AAF55B1" w14:textId="77777777" w:rsidR="00875628" w:rsidRDefault="00FB7FE9">
      <w:pPr>
        <w:spacing w:line="360" w:lineRule="auto"/>
        <w:jc w:val="right"/>
        <w:rPr>
          <w:rFonts w:ascii="Times New Roman" w:hAnsi="Times New Roman" w:cs="Times New Roman"/>
          <w:sz w:val="24"/>
          <w:szCs w:val="24"/>
        </w:rPr>
      </w:pPr>
      <w:r>
        <w:rPr>
          <w:rFonts w:ascii="Times New Roman" w:hAnsi="Times New Roman" w:cs="Times New Roman"/>
          <w:sz w:val="24"/>
          <w:szCs w:val="24"/>
        </w:rPr>
        <w:t>Cópia do original: Arquivo Walter Benjamin, Ms 717</w:t>
      </w:r>
    </w:p>
    <w:p w14:paraId="03772964" w14:textId="77777777" w:rsidR="00875628" w:rsidRDefault="00FB7FE9">
      <w:pPr>
        <w:spacing w:line="360" w:lineRule="auto"/>
        <w:jc w:val="right"/>
        <w:rPr>
          <w:rFonts w:ascii="Times New Roman" w:hAnsi="Times New Roman" w:cs="Times New Roman"/>
          <w:sz w:val="24"/>
          <w:szCs w:val="24"/>
        </w:rPr>
      </w:pPr>
      <w:r>
        <w:rPr>
          <w:rFonts w:ascii="Times New Roman" w:hAnsi="Times New Roman" w:cs="Times New Roman"/>
          <w:i/>
          <w:sz w:val="24"/>
          <w:szCs w:val="24"/>
        </w:rPr>
        <w:t>G.S.</w:t>
      </w:r>
      <w:r>
        <w:rPr>
          <w:rFonts w:ascii="Times New Roman" w:hAnsi="Times New Roman" w:cs="Times New Roman"/>
          <w:sz w:val="24"/>
          <w:szCs w:val="24"/>
        </w:rPr>
        <w:t xml:space="preserve"> II-3, p. 1064 </w:t>
      </w:r>
    </w:p>
    <w:p w14:paraId="0D7B9CC0" w14:textId="77777777" w:rsidR="00875628" w:rsidRDefault="00875628">
      <w:pPr>
        <w:spacing w:line="360" w:lineRule="auto"/>
        <w:jc w:val="both"/>
        <w:rPr>
          <w:rFonts w:ascii="Times New Roman" w:hAnsi="Times New Roman" w:cs="Times New Roman"/>
          <w:sz w:val="24"/>
          <w:szCs w:val="24"/>
        </w:rPr>
      </w:pPr>
    </w:p>
    <w:p w14:paraId="5A3926CC" w14:textId="77777777" w:rsidR="00875628" w:rsidRDefault="00FB7FE9">
      <w:pPr>
        <w:spacing w:line="360" w:lineRule="auto"/>
        <w:jc w:val="both"/>
        <w:rPr>
          <w:rFonts w:ascii="Times New Roman" w:hAnsi="Times New Roman" w:cs="Times New Roman"/>
          <w:sz w:val="24"/>
          <w:szCs w:val="24"/>
        </w:rPr>
      </w:pPr>
      <w:r>
        <w:rPr>
          <w:rFonts w:ascii="Times New Roman" w:hAnsi="Times New Roman" w:cs="Times New Roman"/>
          <w:sz w:val="24"/>
          <w:szCs w:val="24"/>
        </w:rPr>
        <w:t>De uma curta palestra sobre Proust proferida em meu 40º aniversário</w:t>
      </w:r>
    </w:p>
    <w:p w14:paraId="5D925106" w14:textId="2619DE77" w:rsidR="00875628" w:rsidRDefault="00FB7FE9">
      <w:pPr>
        <w:spacing w:line="360" w:lineRule="auto"/>
        <w:jc w:val="both"/>
      </w:pPr>
      <w:r>
        <w:rPr>
          <w:rFonts w:ascii="Times New Roman" w:hAnsi="Times New Roman" w:cs="Times New Roman"/>
          <w:sz w:val="24"/>
          <w:szCs w:val="24"/>
        </w:rPr>
        <w:t xml:space="preserve">Sobre o conhecimento da </w:t>
      </w:r>
      <w:r>
        <w:rPr>
          <w:rFonts w:ascii="Times New Roman" w:hAnsi="Times New Roman" w:cs="Times New Roman"/>
          <w:i/>
          <w:sz w:val="24"/>
          <w:szCs w:val="24"/>
        </w:rPr>
        <w:t>mémoire involontaire</w:t>
      </w:r>
      <w:r>
        <w:rPr>
          <w:rFonts w:ascii="Times New Roman" w:hAnsi="Times New Roman" w:cs="Times New Roman"/>
          <w:sz w:val="24"/>
          <w:szCs w:val="24"/>
        </w:rPr>
        <w:t>: suas imagens vêm [à tona] sem serem evocadas, trata-se nela [</w:t>
      </w:r>
      <w:r>
        <w:rPr>
          <w:rFonts w:ascii="Times New Roman" w:hAnsi="Times New Roman" w:cs="Times New Roman"/>
          <w:i/>
          <w:sz w:val="24"/>
          <w:szCs w:val="24"/>
        </w:rPr>
        <w:t>mémoire involontaire</w:t>
      </w:r>
      <w:r>
        <w:rPr>
          <w:rFonts w:ascii="Times New Roman" w:hAnsi="Times New Roman" w:cs="Times New Roman"/>
          <w:sz w:val="24"/>
          <w:szCs w:val="24"/>
        </w:rPr>
        <w:t>] muito mais de imagens que nunca vimos, antes de lembrarmos delas. Isto fica mais nítido naquelas imagens, nas quais nós podemos ser vistos - exatamente como em alguns sonhos. Nós ficamos em frente de nós mesmos, do mesmo jeito como provavelmente estávamos no passado primevo, em algum lugar lá, mas nunca diante de nosso olhar. E são justamente as imagens mais importantes que chegamos a ver, aquelas que são reveladas na câmera escura do momento vivido. Poder-se-ia dizer que em nossos momentos mais profundos, como naqueles pacotinhos de cigarro, foi nos dada uma pequena imagenzinha, uma foto de nós mesmos. E aquela “vida toda” que passa, como ouvimos frequentemente dizer, diante de moribundos ou de pessoas em perigo de vida, consiste exatamente dessas pequenas imagens. Elas apresentam uma sequência rápida como aqueles cadernos, que precedem o cinematógrafo, nos quais nós podíamos admirar, na infância, um boxeador, um nadador e um jogador de tênis praticando suas artes.</w:t>
      </w:r>
    </w:p>
    <w:p w14:paraId="513B491E" w14:textId="475D556C" w:rsidR="00875628" w:rsidRDefault="00FB7FE9">
      <w:pPr>
        <w:spacing w:line="360" w:lineRule="auto"/>
        <w:jc w:val="both"/>
      </w:pPr>
      <w:r>
        <w:rPr>
          <w:rFonts w:ascii="Times New Roman" w:hAnsi="Times New Roman" w:cs="Times New Roman"/>
          <w:sz w:val="24"/>
          <w:szCs w:val="24"/>
        </w:rPr>
        <w:t>O hedonismo de Proust não pode ser entendido sem a ideia de representação (). Proust mesmo viu</w:t>
      </w:r>
      <w:r w:rsidR="007E0C41">
        <w:rPr>
          <w:rFonts w:ascii="Times New Roman" w:hAnsi="Times New Roman" w:cs="Times New Roman"/>
          <w:sz w:val="24"/>
          <w:szCs w:val="24"/>
        </w:rPr>
        <w:t>-se</w:t>
      </w:r>
      <w:r>
        <w:rPr>
          <w:rFonts w:ascii="Times New Roman" w:hAnsi="Times New Roman" w:cs="Times New Roman"/>
          <w:sz w:val="24"/>
          <w:szCs w:val="24"/>
        </w:rPr>
        <w:t xml:space="preserve"> como o representante dos pobres e deserdados no prazer. Ele está completamente impregnado pela obrigação – isto é uma segunda coisa – de realmente vivenciar não apenas o prazer para todos, mas também o prazer em todo lugar e em tudo no qual ele é reivindicado. O propósito incondicional de salvar o prazer, de justificá-lo, de realmente achá-lo onde ele comumente é apenas fingido, é uma paixão de Proust, que vai muito mais fundo e é [palavra não decifrada]</w:t>
      </w:r>
      <w:r>
        <w:rPr>
          <w:rStyle w:val="ncoradanotaderodap"/>
          <w:rFonts w:ascii="Times New Roman" w:hAnsi="Times New Roman" w:cs="Times New Roman"/>
          <w:sz w:val="24"/>
          <w:szCs w:val="24"/>
        </w:rPr>
        <w:footnoteReference w:id="53"/>
      </w:r>
      <w:r>
        <w:rPr>
          <w:rFonts w:ascii="Times New Roman" w:hAnsi="Times New Roman" w:cs="Times New Roman"/>
          <w:sz w:val="24"/>
          <w:szCs w:val="24"/>
        </w:rPr>
        <w:t xml:space="preserve">,  do que suas análises desilusionistas. Daí sua especial fixação no esnobismo, </w:t>
      </w:r>
      <w:r w:rsidR="007E0C41">
        <w:rPr>
          <w:rFonts w:ascii="Times New Roman" w:hAnsi="Times New Roman" w:cs="Times New Roman"/>
          <w:sz w:val="24"/>
          <w:szCs w:val="24"/>
        </w:rPr>
        <w:t>d</w:t>
      </w:r>
      <w:r>
        <w:rPr>
          <w:rFonts w:ascii="Times New Roman" w:hAnsi="Times New Roman" w:cs="Times New Roman"/>
          <w:sz w:val="24"/>
          <w:szCs w:val="24"/>
        </w:rPr>
        <w:t>o qual ele quer pegar o que tem de prazer autêntico dentro dele – um tesouro, que os membros da sociedade parecem ser menos capazes de resgatar.</w:t>
      </w:r>
    </w:p>
    <w:p w14:paraId="6A70D9FD" w14:textId="77777777" w:rsidR="00875628" w:rsidRDefault="00FB7FE9">
      <w:pPr>
        <w:spacing w:line="360" w:lineRule="auto"/>
        <w:jc w:val="right"/>
        <w:rPr>
          <w:rFonts w:ascii="Times New Roman" w:hAnsi="Times New Roman" w:cs="Times New Roman"/>
          <w:sz w:val="24"/>
          <w:szCs w:val="24"/>
        </w:rPr>
      </w:pPr>
      <w:r>
        <w:rPr>
          <w:rFonts w:ascii="Times New Roman" w:hAnsi="Times New Roman" w:cs="Times New Roman"/>
          <w:sz w:val="24"/>
          <w:szCs w:val="24"/>
        </w:rPr>
        <w:t>Cópia do original: Arquivo Benjamin, Ms 754 f.</w:t>
      </w:r>
    </w:p>
    <w:p w14:paraId="0667B3CD" w14:textId="77777777" w:rsidR="00875628" w:rsidRDefault="00FB7FE9">
      <w:pPr>
        <w:spacing w:line="360" w:lineRule="auto"/>
        <w:jc w:val="right"/>
        <w:rPr>
          <w:rFonts w:ascii="Times New Roman" w:hAnsi="Times New Roman" w:cs="Times New Roman"/>
          <w:sz w:val="24"/>
          <w:szCs w:val="24"/>
        </w:rPr>
      </w:pPr>
      <w:r>
        <w:rPr>
          <w:rFonts w:ascii="Times New Roman" w:hAnsi="Times New Roman" w:cs="Times New Roman"/>
          <w:i/>
          <w:sz w:val="24"/>
          <w:szCs w:val="24"/>
        </w:rPr>
        <w:t>G.S.</w:t>
      </w:r>
      <w:r>
        <w:rPr>
          <w:rFonts w:ascii="Times New Roman" w:hAnsi="Times New Roman" w:cs="Times New Roman"/>
          <w:sz w:val="24"/>
          <w:szCs w:val="24"/>
        </w:rPr>
        <w:t xml:space="preserve"> II-3, p. 1064-1065</w:t>
      </w:r>
    </w:p>
    <w:p w14:paraId="536980BC" w14:textId="77777777" w:rsidR="00875628" w:rsidRDefault="00875628">
      <w:pPr>
        <w:spacing w:line="360" w:lineRule="auto"/>
        <w:jc w:val="right"/>
      </w:pPr>
    </w:p>
    <w:sectPr w:rsidR="00875628">
      <w:type w:val="continuous"/>
      <w:pgSz w:w="11906" w:h="16838"/>
      <w:pgMar w:top="1417" w:right="1701" w:bottom="1417" w:left="1701" w:header="0" w:footer="0" w:gutter="0"/>
      <w:cols w:space="720"/>
      <w:formProt w:val="0"/>
      <w:docGrid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1" w:author="FPM" w:date="2019-04-04T14:41:00Z" w:initials="F">
    <w:p w14:paraId="1CE30218" w14:textId="5B0C338C" w:rsidR="003376BF" w:rsidRDefault="003376BF">
      <w:r>
        <w:rPr>
          <w:sz w:val="20"/>
        </w:rPr>
        <w:t>Cada um destes dois quadros est</w:t>
      </w:r>
      <w:r w:rsidR="00F63185">
        <w:rPr>
          <w:sz w:val="20"/>
        </w:rPr>
        <w:t>á</w:t>
      </w:r>
      <w:r>
        <w:rPr>
          <w:sz w:val="20"/>
        </w:rPr>
        <w:t xml:space="preserve"> ligado por uma linha ao de cima</w:t>
      </w:r>
      <w:r w:rsidR="008B7117">
        <w:rPr>
          <w:sz w:val="20"/>
        </w:rPr>
        <w:t>.</w:t>
      </w:r>
      <w:r w:rsidR="00F63185">
        <w:rPr>
          <w:sz w:val="20"/>
        </w:rPr>
        <w:t xml:space="preserve"> Verificar no original para a diagramação.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E3021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E30218" w16cid:durableId="2058CF2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BA1B64" w14:textId="77777777" w:rsidR="000157B2" w:rsidRDefault="000157B2">
      <w:pPr>
        <w:spacing w:after="0" w:line="240" w:lineRule="auto"/>
      </w:pPr>
      <w:r>
        <w:separator/>
      </w:r>
    </w:p>
  </w:endnote>
  <w:endnote w:type="continuationSeparator" w:id="0">
    <w:p w14:paraId="49C808EA" w14:textId="77777777" w:rsidR="000157B2" w:rsidRDefault="000157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游明朝">
    <w:altName w:val="MS Gothic"/>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游ゴシック Light">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ohit Devanagar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DB0F00" w14:textId="77777777" w:rsidR="000157B2" w:rsidRDefault="000157B2">
      <w:r>
        <w:separator/>
      </w:r>
    </w:p>
  </w:footnote>
  <w:footnote w:type="continuationSeparator" w:id="0">
    <w:p w14:paraId="653A5E29" w14:textId="77777777" w:rsidR="000157B2" w:rsidRDefault="000157B2">
      <w:r>
        <w:continuationSeparator/>
      </w:r>
    </w:p>
  </w:footnote>
  <w:footnote w:id="1">
    <w:p w14:paraId="2538F95F" w14:textId="46B5201A" w:rsidR="00C64DE8" w:rsidRPr="00C64DE8" w:rsidRDefault="00C64DE8" w:rsidP="00C64DE8">
      <w:pPr>
        <w:pStyle w:val="Textodenotaderodap"/>
        <w:jc w:val="both"/>
        <w:rPr>
          <w:rFonts w:ascii="Times New Roman" w:hAnsi="Times New Roman" w:cs="Times New Roman"/>
        </w:rPr>
      </w:pPr>
      <w:r w:rsidRPr="00C64DE8">
        <w:rPr>
          <w:rStyle w:val="Refdenotaderodap"/>
          <w:rFonts w:ascii="Times New Roman" w:hAnsi="Times New Roman" w:cs="Times New Roman"/>
        </w:rPr>
        <w:sym w:font="Symbol" w:char="F02A"/>
      </w:r>
      <w:r w:rsidRPr="00C64DE8">
        <w:rPr>
          <w:rFonts w:ascii="Times New Roman" w:hAnsi="Times New Roman" w:cs="Times New Roman"/>
        </w:rPr>
        <w:t xml:space="preserve"> Tradução de Carla Milani Damião, G.S. II-3, p.1048-1065. Tradução do</w:t>
      </w:r>
      <w:r w:rsidR="0042297E">
        <w:rPr>
          <w:rFonts w:ascii="Times New Roman" w:hAnsi="Times New Roman" w:cs="Times New Roman"/>
        </w:rPr>
        <w:t>s trechos em</w:t>
      </w:r>
      <w:bookmarkStart w:id="0" w:name="_GoBack"/>
      <w:bookmarkEnd w:id="0"/>
      <w:r w:rsidRPr="00C64DE8">
        <w:rPr>
          <w:rFonts w:ascii="Times New Roman" w:hAnsi="Times New Roman" w:cs="Times New Roman"/>
        </w:rPr>
        <w:t xml:space="preserve"> francês de Pedro Hussak van Velthen Ramos.</w:t>
      </w:r>
    </w:p>
  </w:footnote>
  <w:footnote w:id="2">
    <w:p w14:paraId="70116F32" w14:textId="1FB4DBC5" w:rsidR="003376BF" w:rsidRDefault="003376BF">
      <w:pPr>
        <w:pStyle w:val="Textodenotaderodap"/>
        <w:jc w:val="both"/>
      </w:pPr>
      <w:r>
        <w:rPr>
          <w:rStyle w:val="Caracteresdenotaderodap"/>
        </w:rPr>
        <w:footnoteRef/>
      </w:r>
      <w:r>
        <w:rPr>
          <w:rStyle w:val="Caracteresdenotaderodap"/>
        </w:rPr>
        <w:tab/>
      </w:r>
      <w:r>
        <w:rPr>
          <w:rStyle w:val="Caracteresdenotaderodap"/>
        </w:rPr>
        <w:tab/>
      </w:r>
      <w:r>
        <w:rPr>
          <w:rStyle w:val="Caracteresdenotaderodap"/>
        </w:rPr>
        <w:tab/>
      </w:r>
      <w:r>
        <w:rPr>
          <w:rStyle w:val="Caracteresdenotaderodap"/>
        </w:rPr>
        <w:tab/>
      </w:r>
      <w:r>
        <w:rPr>
          <w:rStyle w:val="FootnoteCharacters"/>
          <w:rFonts w:ascii="Times New Roman" w:hAnsi="Times New Roman" w:cs="Times New Roman"/>
        </w:rPr>
        <w:tab/>
      </w:r>
      <w:r>
        <w:rPr>
          <w:rFonts w:ascii="Times New Roman" w:hAnsi="Times New Roman" w:cs="Times New Roman"/>
        </w:rPr>
        <w:t xml:space="preserve"> Planejamento, anotações ou materiais sobre o ensaio </w:t>
      </w:r>
      <w:r>
        <w:rPr>
          <w:rFonts w:ascii="Times New Roman" w:hAnsi="Times New Roman" w:cs="Times New Roman"/>
          <w:i/>
        </w:rPr>
        <w:t>Imagem de Proust.</w:t>
      </w:r>
      <w:r>
        <w:rPr>
          <w:rFonts w:ascii="Times New Roman" w:hAnsi="Times New Roman" w:cs="Times New Roman"/>
        </w:rPr>
        <w:t xml:space="preserve">  </w:t>
      </w:r>
      <w:r w:rsidR="0056008E">
        <w:rPr>
          <w:rFonts w:ascii="Times New Roman" w:hAnsi="Times New Roman" w:cs="Times New Roman"/>
        </w:rPr>
        <w:t>Importante notar que essas anotações possuem dois aspectos fundamentais. O primeiro é que serve a Benjamin como um rascunho de partes sobre o ensaio “Imagem de Proust”. Quando dizemos “rascunho”, não dizemos montagem de partes ou inclusão de trechos inteiros,</w:t>
      </w:r>
      <w:r w:rsidR="00C64DE8">
        <w:rPr>
          <w:rFonts w:ascii="Times New Roman" w:hAnsi="Times New Roman" w:cs="Times New Roman"/>
        </w:rPr>
        <w:t xml:space="preserve"> </w:t>
      </w:r>
      <w:r w:rsidR="00F0218A">
        <w:rPr>
          <w:rFonts w:ascii="Times New Roman" w:hAnsi="Times New Roman" w:cs="Times New Roman"/>
        </w:rPr>
        <w:t>um procedimento utilizado por Benjamin em vários de seus ensaios e textos curtos,</w:t>
      </w:r>
      <w:r w:rsidR="0056008E">
        <w:rPr>
          <w:rFonts w:ascii="Times New Roman" w:hAnsi="Times New Roman" w:cs="Times New Roman"/>
        </w:rPr>
        <w:t xml:space="preserve"> mas uma reescrita muito próxima, na maioria parte das vezes e, eventualmente, trechos idênticos. O segundo aspecto das anotações, é a construção de um rico material imagético como o que compõe o ensaio referido, e que serviria a um segundo ensaio sobre Proust.</w:t>
      </w:r>
      <w:r w:rsidR="00F0218A">
        <w:rPr>
          <w:rFonts w:ascii="Times New Roman" w:hAnsi="Times New Roman" w:cs="Times New Roman"/>
        </w:rPr>
        <w:t xml:space="preserve"> Seguimos a seleção dos editores dos G.S., notando que a ausência, nesta seleção, de um manuscrito, escrito em francês, intitulado, “Notizen zu Proust” (MBA I, Ms 1844.</w:t>
      </w:r>
    </w:p>
  </w:footnote>
  <w:footnote w:id="3">
    <w:p w14:paraId="67E3BABC" w14:textId="77777777" w:rsidR="003376BF" w:rsidRDefault="003376BF">
      <w:pPr>
        <w:pStyle w:val="Textodenotaderodap"/>
        <w:jc w:val="both"/>
      </w:pPr>
      <w:r>
        <w:rPr>
          <w:rStyle w:val="Caracteresdenotaderodap"/>
        </w:rPr>
        <w:footnoteRef/>
      </w:r>
      <w:r>
        <w:rPr>
          <w:rStyle w:val="Caracteresdenotaderodap"/>
        </w:rPr>
        <w:tab/>
      </w:r>
      <w:r>
        <w:rPr>
          <w:rStyle w:val="Caracteresdenotaderodap"/>
        </w:rPr>
        <w:tab/>
      </w:r>
      <w:r>
        <w:rPr>
          <w:rStyle w:val="Caracteresdenotaderodap"/>
        </w:rPr>
        <w:tab/>
      </w:r>
      <w:r>
        <w:rPr>
          <w:rStyle w:val="Caracteresdenotaderodap"/>
        </w:rPr>
        <w:tab/>
      </w:r>
      <w:r>
        <w:rPr>
          <w:rStyle w:val="FootnoteCharacters"/>
          <w:rFonts w:ascii="Times New Roman" w:hAnsi="Times New Roman" w:cs="Times New Roman"/>
        </w:rPr>
        <w:tab/>
      </w:r>
      <w:r>
        <w:rPr>
          <w:rFonts w:ascii="Times New Roman" w:hAnsi="Times New Roman" w:cs="Times New Roman"/>
        </w:rPr>
        <w:t xml:space="preserve"> A linguagem secreta refere-se, por exemplo, ao uso de palíndromos com os nomes próprios de qual Marcel era Lecram e os Bibescos eram Ocsebib. Proust era próximo do príncipe Antoine Bibesco, que lhe teria servido de modelo para a personagem Robert de Saint-Loup. </w:t>
      </w:r>
    </w:p>
  </w:footnote>
  <w:footnote w:id="4">
    <w:p w14:paraId="267FBBF4" w14:textId="5DCA39BA" w:rsidR="003376BF" w:rsidRDefault="003376BF">
      <w:pPr>
        <w:pStyle w:val="Textodenotaderodap"/>
      </w:pPr>
      <w:r>
        <w:rPr>
          <w:rStyle w:val="Caracteresdenotaderodap"/>
        </w:rPr>
        <w:footnoteRef/>
      </w:r>
      <w:r>
        <w:rPr>
          <w:rStyle w:val="Caracteresdenotaderodap"/>
        </w:rPr>
        <w:tab/>
      </w:r>
      <w:r>
        <w:rPr>
          <w:rStyle w:val="Caracteresdenotaderodap"/>
        </w:rPr>
        <w:tab/>
      </w:r>
      <w:r>
        <w:rPr>
          <w:rStyle w:val="Caracteresdenotaderodap"/>
        </w:rPr>
        <w:tab/>
      </w:r>
      <w:r>
        <w:rPr>
          <w:rStyle w:val="Caracteresdenotaderodap"/>
        </w:rPr>
        <w:tab/>
      </w:r>
      <w:r>
        <w:rPr>
          <w:rStyle w:val="FootnoteCharacters"/>
          <w:rFonts w:ascii="Times New Roman" w:hAnsi="Times New Roman" w:cs="Times New Roman"/>
        </w:rPr>
        <w:tab/>
      </w:r>
      <w:r>
        <w:rPr>
          <w:rFonts w:ascii="Times New Roman" w:hAnsi="Times New Roman" w:cs="Times New Roman"/>
        </w:rPr>
        <w:t xml:space="preserve"> </w:t>
      </w:r>
      <w:bookmarkStart w:id="1" w:name="_Hlk533850453"/>
      <w:r>
        <w:rPr>
          <w:rFonts w:ascii="Times New Roman" w:hAnsi="Times New Roman" w:cs="Times New Roman"/>
        </w:rPr>
        <w:t xml:space="preserve">N.T.: </w:t>
      </w:r>
      <w:r w:rsidR="009764BF">
        <w:rPr>
          <w:rFonts w:ascii="Times New Roman" w:hAnsi="Times New Roman" w:cs="Times New Roman"/>
        </w:rPr>
        <w:t>profissionais</w:t>
      </w:r>
      <w:bookmarkEnd w:id="1"/>
    </w:p>
  </w:footnote>
  <w:footnote w:id="5">
    <w:p w14:paraId="503291D8" w14:textId="2AB94931" w:rsidR="005A0618" w:rsidRPr="007624F8" w:rsidRDefault="005A0618" w:rsidP="007624F8">
      <w:pPr>
        <w:pStyle w:val="Textodenotaderodap"/>
        <w:jc w:val="both"/>
        <w:rPr>
          <w:rFonts w:ascii="Times New Roman" w:hAnsi="Times New Roman" w:cs="Times New Roman"/>
        </w:rPr>
      </w:pPr>
      <w:r w:rsidRPr="007624F8">
        <w:rPr>
          <w:rStyle w:val="Refdenotaderodap"/>
          <w:rFonts w:ascii="Times New Roman" w:hAnsi="Times New Roman" w:cs="Times New Roman"/>
        </w:rPr>
        <w:footnoteRef/>
      </w:r>
      <w:r w:rsidRPr="007624F8">
        <w:rPr>
          <w:rFonts w:ascii="Times New Roman" w:hAnsi="Times New Roman" w:cs="Times New Roman"/>
        </w:rPr>
        <w:t xml:space="preserve"> N.E.: </w:t>
      </w:r>
      <w:r>
        <w:rPr>
          <w:rFonts w:ascii="Times New Roman" w:hAnsi="Times New Roman" w:cs="Times New Roman"/>
        </w:rPr>
        <w:t xml:space="preserve">No ensaio </w:t>
      </w:r>
      <w:r w:rsidRPr="007624F8">
        <w:rPr>
          <w:rFonts w:ascii="Times New Roman" w:hAnsi="Times New Roman" w:cs="Times New Roman"/>
          <w:i/>
        </w:rPr>
        <w:t>Imagem de Proust</w:t>
      </w:r>
      <w:r>
        <w:rPr>
          <w:rFonts w:ascii="Times New Roman" w:hAnsi="Times New Roman" w:cs="Times New Roman"/>
        </w:rPr>
        <w:t>, a palavra é substituída de “die pervertierten Bindungen” para “die invertierte Bindungen”.</w:t>
      </w:r>
    </w:p>
  </w:footnote>
  <w:footnote w:id="6">
    <w:p w14:paraId="3C26EB29" w14:textId="0039A995" w:rsidR="009764BF" w:rsidRPr="007624F8" w:rsidRDefault="009764BF">
      <w:pPr>
        <w:pStyle w:val="Textodenotaderodap"/>
        <w:rPr>
          <w:rFonts w:ascii="Times New Roman" w:hAnsi="Times New Roman" w:cs="Times New Roman"/>
        </w:rPr>
      </w:pPr>
      <w:r w:rsidRPr="007624F8">
        <w:rPr>
          <w:rStyle w:val="Refdenotaderodap"/>
          <w:rFonts w:ascii="Times New Roman" w:hAnsi="Times New Roman" w:cs="Times New Roman"/>
        </w:rPr>
        <w:footnoteRef/>
      </w:r>
      <w:r w:rsidRPr="007624F8">
        <w:rPr>
          <w:rFonts w:ascii="Times New Roman" w:hAnsi="Times New Roman" w:cs="Times New Roman"/>
        </w:rPr>
        <w:t xml:space="preserve">                                                                               N.T. </w:t>
      </w:r>
      <w:r w:rsidR="00CD057D">
        <w:rPr>
          <w:rFonts w:ascii="Times New Roman" w:hAnsi="Times New Roman" w:cs="Times New Roman"/>
        </w:rPr>
        <w:t xml:space="preserve">Em francês no original: </w:t>
      </w:r>
      <w:r w:rsidRPr="007624F8">
        <w:rPr>
          <w:rFonts w:ascii="Times New Roman" w:hAnsi="Times New Roman" w:cs="Times New Roman"/>
        </w:rPr>
        <w:t>Obra</w:t>
      </w:r>
    </w:p>
  </w:footnote>
  <w:footnote w:id="7">
    <w:p w14:paraId="0D5A4A93" w14:textId="77777777" w:rsidR="003376BF" w:rsidRDefault="003376BF" w:rsidP="00CD057D">
      <w:pPr>
        <w:pStyle w:val="Textodenotaderodap"/>
        <w:jc w:val="both"/>
      </w:pPr>
      <w:r>
        <w:rPr>
          <w:rStyle w:val="Caracteresdenotaderodap"/>
        </w:rPr>
        <w:footnoteRef/>
      </w:r>
      <w:r>
        <w:rPr>
          <w:rStyle w:val="Caracteresdenotaderodap"/>
        </w:rPr>
        <w:tab/>
      </w:r>
      <w:r>
        <w:rPr>
          <w:rStyle w:val="Caracteresdenotaderodap"/>
        </w:rPr>
        <w:tab/>
      </w:r>
      <w:r>
        <w:rPr>
          <w:rStyle w:val="Caracteresdenotaderodap"/>
        </w:rPr>
        <w:tab/>
      </w:r>
      <w:r>
        <w:rPr>
          <w:rStyle w:val="Caracteresdenotaderodap"/>
        </w:rPr>
        <w:tab/>
      </w:r>
      <w:r>
        <w:rPr>
          <w:rStyle w:val="FootnoteCharacters"/>
          <w:rFonts w:ascii="Times New Roman" w:hAnsi="Times New Roman" w:cs="Times New Roman"/>
        </w:rPr>
        <w:tab/>
      </w:r>
      <w:r>
        <w:rPr>
          <w:rFonts w:ascii="Times New Roman" w:hAnsi="Times New Roman" w:cs="Times New Roman"/>
        </w:rPr>
        <w:t xml:space="preserve"> N.E.: Observação dos editores alemães Tiedemann e Schweppenhäuser, </w:t>
      </w:r>
      <w:r>
        <w:rPr>
          <w:rFonts w:ascii="Times New Roman" w:hAnsi="Times New Roman" w:cs="Times New Roman"/>
          <w:i/>
        </w:rPr>
        <w:t>G.S.</w:t>
      </w:r>
      <w:r>
        <w:rPr>
          <w:rFonts w:ascii="Times New Roman" w:hAnsi="Times New Roman" w:cs="Times New Roman"/>
        </w:rPr>
        <w:t xml:space="preserve"> II-3, p.1051.</w:t>
      </w:r>
    </w:p>
  </w:footnote>
  <w:footnote w:id="8">
    <w:p w14:paraId="5BEB8F17" w14:textId="1D0F766F" w:rsidR="003376BF" w:rsidRDefault="003376BF">
      <w:pPr>
        <w:pStyle w:val="Textodenotaderodap"/>
        <w:tabs>
          <w:tab w:val="left" w:pos="709"/>
        </w:tabs>
        <w:jc w:val="both"/>
      </w:pPr>
      <w:r>
        <w:rPr>
          <w:rStyle w:val="Caracteresdenotaderodap"/>
        </w:rPr>
        <w:footnoteRef/>
      </w:r>
      <w:r w:rsidRPr="00543E5D">
        <w:rPr>
          <w:rStyle w:val="Caracteresdenotaderodap"/>
        </w:rPr>
        <w:tab/>
      </w:r>
      <w:r w:rsidRPr="00543E5D">
        <w:rPr>
          <w:rStyle w:val="Caracteresdenotaderodap"/>
        </w:rPr>
        <w:tab/>
      </w:r>
      <w:r w:rsidRPr="00543E5D">
        <w:rPr>
          <w:rStyle w:val="Caracteresdenotaderodap"/>
        </w:rPr>
        <w:tab/>
      </w:r>
      <w:r w:rsidRPr="00543E5D">
        <w:rPr>
          <w:rStyle w:val="Caracteresdenotaderodap"/>
        </w:rPr>
        <w:tab/>
      </w:r>
      <w:r w:rsidRPr="00543E5D">
        <w:rPr>
          <w:rStyle w:val="FootnoteCharacters"/>
          <w:rFonts w:ascii="Times New Roman" w:hAnsi="Times New Roman" w:cs="Times New Roman"/>
        </w:rPr>
        <w:tab/>
      </w:r>
      <w:r w:rsidRPr="00543E5D">
        <w:rPr>
          <w:rFonts w:ascii="Times New Roman" w:hAnsi="Times New Roman" w:cs="Times New Roman"/>
        </w:rPr>
        <w:t xml:space="preserve"> N.T.: </w:t>
      </w:r>
      <w:r w:rsidR="00B86D7F">
        <w:rPr>
          <w:rFonts w:ascii="Times New Roman" w:hAnsi="Times New Roman" w:cs="Times New Roman"/>
          <w:sz w:val="24"/>
          <w:szCs w:val="24"/>
        </w:rPr>
        <w:t>“A profundidade, ou melhor, a ime</w:t>
      </w:r>
      <w:r w:rsidR="00543E5D">
        <w:rPr>
          <w:rFonts w:ascii="Times New Roman" w:hAnsi="Times New Roman" w:cs="Times New Roman"/>
          <w:sz w:val="24"/>
          <w:szCs w:val="24"/>
        </w:rPr>
        <w:t>nsidão, está sempre do lado de si mesmo, não do lado de outrem</w:t>
      </w:r>
      <w:r w:rsidR="00B86D7F">
        <w:rPr>
          <w:rFonts w:ascii="Times New Roman" w:hAnsi="Times New Roman" w:cs="Times New Roman"/>
          <w:sz w:val="24"/>
          <w:szCs w:val="24"/>
        </w:rPr>
        <w:t>”</w:t>
      </w:r>
      <w:r w:rsidR="00CD057D">
        <w:rPr>
          <w:rFonts w:ascii="Times New Roman" w:hAnsi="Times New Roman" w:cs="Times New Roman"/>
          <w:sz w:val="24"/>
          <w:szCs w:val="24"/>
        </w:rPr>
        <w:t>.</w:t>
      </w:r>
    </w:p>
  </w:footnote>
  <w:footnote w:id="9">
    <w:p w14:paraId="76DD4D34" w14:textId="77777777" w:rsidR="003376BF" w:rsidRDefault="003376BF">
      <w:pPr>
        <w:pStyle w:val="Textodenotaderodap"/>
      </w:pPr>
      <w:r>
        <w:rPr>
          <w:rStyle w:val="Caracteresdenotaderodap"/>
        </w:rPr>
        <w:footnoteRef/>
      </w:r>
      <w:r>
        <w:rPr>
          <w:rStyle w:val="Caracteresdenotaderodap"/>
        </w:rPr>
        <w:tab/>
      </w:r>
      <w:r>
        <w:rPr>
          <w:rStyle w:val="Caracteresdenotaderodap"/>
        </w:rPr>
        <w:tab/>
      </w:r>
      <w:r>
        <w:rPr>
          <w:rStyle w:val="Caracteresdenotaderodap"/>
        </w:rPr>
        <w:tab/>
      </w:r>
      <w:r>
        <w:rPr>
          <w:rStyle w:val="Caracteresdenotaderodap"/>
        </w:rPr>
        <w:tab/>
      </w:r>
      <w:r>
        <w:rPr>
          <w:rStyle w:val="FootnoteCharacters"/>
          <w:rFonts w:ascii="Times New Roman" w:hAnsi="Times New Roman" w:cs="Times New Roman"/>
        </w:rPr>
        <w:tab/>
      </w:r>
      <w:r>
        <w:rPr>
          <w:rFonts w:ascii="Times New Roman" w:hAnsi="Times New Roman" w:cs="Times New Roman"/>
        </w:rPr>
        <w:t xml:space="preserve"> N.E.: Observação dos editores alemães Tiedemann e Schweppenhäuser, </w:t>
      </w:r>
      <w:bookmarkStart w:id="4" w:name="_Hlk533856909"/>
      <w:r>
        <w:rPr>
          <w:rFonts w:ascii="Times New Roman" w:hAnsi="Times New Roman" w:cs="Times New Roman"/>
          <w:i/>
        </w:rPr>
        <w:t>G.S</w:t>
      </w:r>
      <w:r>
        <w:rPr>
          <w:rFonts w:ascii="Times New Roman" w:hAnsi="Times New Roman" w:cs="Times New Roman"/>
        </w:rPr>
        <w:t>. II-3</w:t>
      </w:r>
      <w:bookmarkEnd w:id="4"/>
      <w:r>
        <w:rPr>
          <w:rFonts w:ascii="Times New Roman" w:hAnsi="Times New Roman" w:cs="Times New Roman"/>
        </w:rPr>
        <w:t>, p.1051.</w:t>
      </w:r>
    </w:p>
  </w:footnote>
  <w:footnote w:id="10">
    <w:p w14:paraId="22E7BAA7" w14:textId="6648A00D" w:rsidR="003376BF" w:rsidRPr="00CD057D" w:rsidRDefault="003376BF">
      <w:pPr>
        <w:pStyle w:val="Textodenotaderodap"/>
        <w:rPr>
          <w:rFonts w:ascii="Times New Roman" w:hAnsi="Times New Roman" w:cs="Times New Roman"/>
        </w:rPr>
      </w:pPr>
      <w:r w:rsidRPr="00CD057D">
        <w:rPr>
          <w:rStyle w:val="Caracteresdenotaderodap"/>
          <w:rFonts w:ascii="Times New Roman" w:hAnsi="Times New Roman" w:cs="Times New Roman"/>
        </w:rPr>
        <w:footnoteRef/>
      </w:r>
      <w:r w:rsidRPr="00CD057D">
        <w:rPr>
          <w:rStyle w:val="Caracteresdenotaderodap"/>
          <w:rFonts w:ascii="Times New Roman" w:hAnsi="Times New Roman" w:cs="Times New Roman"/>
        </w:rPr>
        <w:tab/>
      </w:r>
      <w:r w:rsidRPr="00CD057D">
        <w:rPr>
          <w:rStyle w:val="Caracteresdenotaderodap"/>
          <w:rFonts w:ascii="Times New Roman" w:hAnsi="Times New Roman" w:cs="Times New Roman"/>
        </w:rPr>
        <w:tab/>
      </w:r>
      <w:r w:rsidRPr="00CD057D">
        <w:rPr>
          <w:rStyle w:val="Caracteresdenotaderodap"/>
          <w:rFonts w:ascii="Times New Roman" w:hAnsi="Times New Roman" w:cs="Times New Roman"/>
        </w:rPr>
        <w:tab/>
      </w:r>
      <w:r w:rsidRPr="00CD057D">
        <w:rPr>
          <w:rStyle w:val="Caracteresdenotaderodap"/>
          <w:rFonts w:ascii="Times New Roman" w:hAnsi="Times New Roman" w:cs="Times New Roman"/>
        </w:rPr>
        <w:tab/>
      </w:r>
      <w:r w:rsidRPr="00CD057D">
        <w:rPr>
          <w:rStyle w:val="FootnoteCharacters"/>
          <w:rFonts w:ascii="Times New Roman" w:hAnsi="Times New Roman" w:cs="Times New Roman"/>
        </w:rPr>
        <w:tab/>
      </w:r>
      <w:r w:rsidRPr="00CD057D">
        <w:rPr>
          <w:rFonts w:ascii="Times New Roman" w:hAnsi="Times New Roman" w:cs="Times New Roman"/>
        </w:rPr>
        <w:t xml:space="preserve"> N.T.: </w:t>
      </w:r>
      <w:r w:rsidR="00CD057D" w:rsidRPr="00CD057D">
        <w:rPr>
          <w:rFonts w:ascii="Times New Roman" w:hAnsi="Times New Roman" w:cs="Times New Roman"/>
        </w:rPr>
        <w:t xml:space="preserve">Em francês no original: </w:t>
      </w:r>
      <w:r w:rsidRPr="00CD057D">
        <w:rPr>
          <w:rFonts w:ascii="Times New Roman" w:hAnsi="Times New Roman" w:cs="Times New Roman"/>
        </w:rPr>
        <w:t>“Não muitos, mas o bastante”.</w:t>
      </w:r>
    </w:p>
  </w:footnote>
  <w:footnote w:id="11">
    <w:p w14:paraId="2EF06EC3" w14:textId="59A9C7B5" w:rsidR="003376BF" w:rsidRPr="008E2E57" w:rsidRDefault="003376BF">
      <w:pPr>
        <w:pStyle w:val="Textodenotaderodap"/>
        <w:rPr>
          <w:rFonts w:ascii="Times New Roman" w:hAnsi="Times New Roman" w:cs="Times New Roman"/>
        </w:rPr>
      </w:pPr>
      <w:r w:rsidRPr="00CD057D">
        <w:rPr>
          <w:rStyle w:val="Caracteresdenotaderodap"/>
          <w:rFonts w:ascii="Times New Roman" w:hAnsi="Times New Roman" w:cs="Times New Roman"/>
        </w:rPr>
        <w:footnoteRef/>
      </w:r>
      <w:r w:rsidRPr="00CD057D">
        <w:rPr>
          <w:rStyle w:val="Caracteresdenotaderodap"/>
          <w:rFonts w:ascii="Times New Roman" w:hAnsi="Times New Roman" w:cs="Times New Roman"/>
        </w:rPr>
        <w:tab/>
      </w:r>
      <w:r w:rsidRPr="00CD057D">
        <w:rPr>
          <w:rStyle w:val="Caracteresdenotaderodap"/>
          <w:rFonts w:ascii="Times New Roman" w:hAnsi="Times New Roman" w:cs="Times New Roman"/>
        </w:rPr>
        <w:tab/>
      </w:r>
      <w:r w:rsidRPr="00CD057D">
        <w:rPr>
          <w:rStyle w:val="Caracteresdenotaderodap"/>
          <w:rFonts w:ascii="Times New Roman" w:hAnsi="Times New Roman" w:cs="Times New Roman"/>
        </w:rPr>
        <w:tab/>
      </w:r>
      <w:r w:rsidRPr="00CD057D">
        <w:rPr>
          <w:rStyle w:val="Caracteresdenotaderodap"/>
          <w:rFonts w:ascii="Times New Roman" w:hAnsi="Times New Roman" w:cs="Times New Roman"/>
        </w:rPr>
        <w:tab/>
      </w:r>
      <w:r w:rsidRPr="00CD057D">
        <w:rPr>
          <w:rStyle w:val="FootnoteCharacters"/>
          <w:rFonts w:ascii="Times New Roman" w:hAnsi="Times New Roman" w:cs="Times New Roman"/>
        </w:rPr>
        <w:tab/>
      </w:r>
      <w:r w:rsidRPr="00CD057D">
        <w:rPr>
          <w:rFonts w:ascii="Times New Roman" w:hAnsi="Times New Roman" w:cs="Times New Roman"/>
        </w:rPr>
        <w:t xml:space="preserve"> N.T.: Em francês no original: </w:t>
      </w:r>
      <w:r w:rsidR="008E2E57">
        <w:rPr>
          <w:rFonts w:ascii="Times New Roman" w:hAnsi="Times New Roman" w:cs="Times New Roman"/>
        </w:rPr>
        <w:t>“</w:t>
      </w:r>
      <w:r w:rsidRPr="008E2E57">
        <w:rPr>
          <w:rFonts w:ascii="Times New Roman" w:hAnsi="Times New Roman" w:cs="Times New Roman"/>
        </w:rPr>
        <w:t>falhas de memória</w:t>
      </w:r>
      <w:r w:rsidR="008E2E57">
        <w:rPr>
          <w:rFonts w:ascii="Times New Roman" w:hAnsi="Times New Roman" w:cs="Times New Roman"/>
        </w:rPr>
        <w:t>”</w:t>
      </w:r>
      <w:r w:rsidRPr="008E2E57">
        <w:rPr>
          <w:rFonts w:ascii="Times New Roman" w:hAnsi="Times New Roman" w:cs="Times New Roman"/>
        </w:rPr>
        <w:t>.</w:t>
      </w:r>
    </w:p>
  </w:footnote>
  <w:footnote w:id="12">
    <w:p w14:paraId="58D5FD5D" w14:textId="45B71D8E" w:rsidR="003376BF" w:rsidRPr="008E2E57" w:rsidRDefault="003376BF">
      <w:pPr>
        <w:pStyle w:val="Textodenotaderodap"/>
        <w:rPr>
          <w:rFonts w:ascii="Times New Roman" w:hAnsi="Times New Roman" w:cs="Times New Roman"/>
          <w:i/>
        </w:rPr>
      </w:pPr>
      <w:r w:rsidRPr="008E2E57">
        <w:rPr>
          <w:rStyle w:val="Caracteresdenotaderodap"/>
          <w:rFonts w:ascii="Times New Roman" w:hAnsi="Times New Roman" w:cs="Times New Roman"/>
        </w:rPr>
        <w:footnoteRef/>
      </w:r>
      <w:r w:rsidRPr="008E2E57">
        <w:rPr>
          <w:rStyle w:val="Caracteresdenotaderodap"/>
          <w:rFonts w:ascii="Times New Roman" w:hAnsi="Times New Roman" w:cs="Times New Roman"/>
        </w:rPr>
        <w:tab/>
      </w:r>
      <w:r w:rsidRPr="008E2E57">
        <w:rPr>
          <w:rStyle w:val="Caracteresdenotaderodap"/>
          <w:rFonts w:ascii="Times New Roman" w:hAnsi="Times New Roman" w:cs="Times New Roman"/>
        </w:rPr>
        <w:tab/>
      </w:r>
      <w:r w:rsidRPr="008E2E57">
        <w:rPr>
          <w:rStyle w:val="Caracteresdenotaderodap"/>
          <w:rFonts w:ascii="Times New Roman" w:hAnsi="Times New Roman" w:cs="Times New Roman"/>
        </w:rPr>
        <w:tab/>
      </w:r>
      <w:r w:rsidRPr="008E2E57">
        <w:rPr>
          <w:rStyle w:val="Caracteresdenotaderodap"/>
          <w:rFonts w:ascii="Times New Roman" w:hAnsi="Times New Roman" w:cs="Times New Roman"/>
        </w:rPr>
        <w:tab/>
      </w:r>
      <w:r w:rsidRPr="008E2E57">
        <w:rPr>
          <w:rStyle w:val="FootnoteCharacters"/>
          <w:rFonts w:ascii="Times New Roman" w:hAnsi="Times New Roman" w:cs="Times New Roman"/>
        </w:rPr>
        <w:tab/>
      </w:r>
      <w:r w:rsidRPr="008E2E57">
        <w:rPr>
          <w:rFonts w:ascii="Times New Roman" w:hAnsi="Times New Roman" w:cs="Times New Roman"/>
        </w:rPr>
        <w:t xml:space="preserve"> N.T.: Em francês no original: </w:t>
      </w:r>
      <w:r w:rsidR="008E2E57">
        <w:rPr>
          <w:rFonts w:ascii="Times New Roman" w:hAnsi="Times New Roman" w:cs="Times New Roman"/>
        </w:rPr>
        <w:t>“desprendimento”.</w:t>
      </w:r>
    </w:p>
  </w:footnote>
  <w:footnote w:id="13">
    <w:p w14:paraId="2465C06A" w14:textId="77777777" w:rsidR="003376BF" w:rsidRPr="0017095C" w:rsidRDefault="003376BF">
      <w:pPr>
        <w:pStyle w:val="Textodenotaderodap"/>
        <w:jc w:val="both"/>
        <w:rPr>
          <w:rFonts w:ascii="Times New Roman" w:hAnsi="Times New Roman" w:cs="Times New Roman"/>
        </w:rPr>
      </w:pPr>
      <w:r w:rsidRPr="0017095C">
        <w:rPr>
          <w:rStyle w:val="Caracteresdenotaderodap"/>
          <w:rFonts w:ascii="Times New Roman" w:hAnsi="Times New Roman" w:cs="Times New Roman"/>
        </w:rPr>
        <w:footnoteRef/>
      </w:r>
      <w:r w:rsidRPr="0017095C">
        <w:rPr>
          <w:rStyle w:val="Caracteresdenotaderodap"/>
          <w:rFonts w:ascii="Times New Roman" w:hAnsi="Times New Roman" w:cs="Times New Roman"/>
        </w:rPr>
        <w:tab/>
      </w:r>
      <w:r w:rsidRPr="0017095C">
        <w:rPr>
          <w:rStyle w:val="Caracteresdenotaderodap"/>
          <w:rFonts w:ascii="Times New Roman" w:hAnsi="Times New Roman" w:cs="Times New Roman"/>
        </w:rPr>
        <w:tab/>
      </w:r>
      <w:r w:rsidRPr="0017095C">
        <w:rPr>
          <w:rStyle w:val="Caracteresdenotaderodap"/>
          <w:rFonts w:ascii="Times New Roman" w:hAnsi="Times New Roman" w:cs="Times New Roman"/>
        </w:rPr>
        <w:tab/>
      </w:r>
      <w:r w:rsidRPr="0017095C">
        <w:rPr>
          <w:rStyle w:val="Caracteresdenotaderodap"/>
          <w:rFonts w:ascii="Times New Roman" w:hAnsi="Times New Roman" w:cs="Times New Roman"/>
        </w:rPr>
        <w:tab/>
      </w:r>
      <w:r w:rsidRPr="00CD057D">
        <w:rPr>
          <w:rStyle w:val="FootnoteCharacters"/>
          <w:rFonts w:ascii="Times New Roman" w:hAnsi="Times New Roman" w:cs="Times New Roman"/>
        </w:rPr>
        <w:tab/>
      </w:r>
      <w:r w:rsidRPr="00CD057D">
        <w:rPr>
          <w:rFonts w:ascii="Times New Roman" w:hAnsi="Times New Roman" w:cs="Times New Roman"/>
        </w:rPr>
        <w:t xml:space="preserve"> N.E.: Boiardo era o título atribuído aos membros da aristocracia russa do século X ao XVII, tratava-se de classe social dominant</w:t>
      </w:r>
      <w:r w:rsidRPr="008E2E57">
        <w:rPr>
          <w:rFonts w:ascii="Times New Roman" w:hAnsi="Times New Roman" w:cs="Times New Roman"/>
        </w:rPr>
        <w:t>e, de proprietários de terra, na qual trabalhavam os mujiques.</w:t>
      </w:r>
    </w:p>
  </w:footnote>
  <w:footnote w:id="14">
    <w:p w14:paraId="6E935E00" w14:textId="54932BF7" w:rsidR="003376BF" w:rsidRPr="008E2E57" w:rsidRDefault="003376BF">
      <w:pPr>
        <w:pStyle w:val="Textodenotaderodap"/>
        <w:rPr>
          <w:rFonts w:ascii="Times New Roman" w:hAnsi="Times New Roman" w:cs="Times New Roman"/>
        </w:rPr>
      </w:pPr>
      <w:r w:rsidRPr="008E2E57">
        <w:rPr>
          <w:rStyle w:val="Caracteresdenotaderodap"/>
          <w:rFonts w:ascii="Times New Roman" w:hAnsi="Times New Roman" w:cs="Times New Roman"/>
        </w:rPr>
        <w:footnoteRef/>
      </w:r>
      <w:r w:rsidRPr="008E2E57">
        <w:rPr>
          <w:rStyle w:val="Caracteresdenotaderodap"/>
          <w:rFonts w:ascii="Times New Roman" w:hAnsi="Times New Roman" w:cs="Times New Roman"/>
        </w:rPr>
        <w:tab/>
      </w:r>
      <w:r w:rsidRPr="008E2E57">
        <w:rPr>
          <w:rStyle w:val="Caracteresdenotaderodap"/>
          <w:rFonts w:ascii="Times New Roman" w:hAnsi="Times New Roman" w:cs="Times New Roman"/>
        </w:rPr>
        <w:tab/>
      </w:r>
      <w:r w:rsidRPr="008E2E57">
        <w:rPr>
          <w:rStyle w:val="Caracteresdenotaderodap"/>
          <w:rFonts w:ascii="Times New Roman" w:hAnsi="Times New Roman" w:cs="Times New Roman"/>
        </w:rPr>
        <w:tab/>
      </w:r>
      <w:r w:rsidRPr="008E2E57">
        <w:rPr>
          <w:rStyle w:val="Caracteresdenotaderodap"/>
          <w:rFonts w:ascii="Times New Roman" w:hAnsi="Times New Roman" w:cs="Times New Roman"/>
        </w:rPr>
        <w:tab/>
      </w:r>
      <w:r w:rsidRPr="00CD057D">
        <w:rPr>
          <w:rStyle w:val="FootnoteCharacters"/>
          <w:rFonts w:ascii="Times New Roman" w:hAnsi="Times New Roman" w:cs="Times New Roman"/>
        </w:rPr>
        <w:tab/>
      </w:r>
      <w:r w:rsidRPr="00CD057D">
        <w:rPr>
          <w:rFonts w:ascii="Times New Roman" w:hAnsi="Times New Roman" w:cs="Times New Roman"/>
        </w:rPr>
        <w:t xml:space="preserve"> N.T.: Em francês no original: </w:t>
      </w:r>
      <w:r w:rsidR="008E2E57">
        <w:rPr>
          <w:rFonts w:ascii="Times New Roman" w:hAnsi="Times New Roman" w:cs="Times New Roman"/>
        </w:rPr>
        <w:t>“</w:t>
      </w:r>
      <w:r w:rsidR="008E2E57" w:rsidRPr="008E2E57">
        <w:rPr>
          <w:rFonts w:ascii="Times New Roman" w:hAnsi="Times New Roman" w:cs="Times New Roman"/>
        </w:rPr>
        <w:t>morto de cansaço</w:t>
      </w:r>
      <w:r w:rsidR="008E2E57">
        <w:rPr>
          <w:rFonts w:ascii="Times New Roman" w:hAnsi="Times New Roman" w:cs="Times New Roman"/>
        </w:rPr>
        <w:t>”</w:t>
      </w:r>
      <w:r w:rsidRPr="008E2E57">
        <w:rPr>
          <w:rFonts w:ascii="Times New Roman" w:hAnsi="Times New Roman" w:cs="Times New Roman"/>
        </w:rPr>
        <w:t>.</w:t>
      </w:r>
    </w:p>
  </w:footnote>
  <w:footnote w:id="15">
    <w:p w14:paraId="268A0862" w14:textId="77777777" w:rsidR="003376BF" w:rsidRPr="008E2E57" w:rsidRDefault="003376BF">
      <w:pPr>
        <w:pStyle w:val="Textodenotaderodap"/>
        <w:jc w:val="both"/>
        <w:rPr>
          <w:rFonts w:ascii="Times New Roman" w:hAnsi="Times New Roman" w:cs="Times New Roman"/>
        </w:rPr>
      </w:pPr>
      <w:r w:rsidRPr="008E2E57">
        <w:rPr>
          <w:rStyle w:val="Caracteresdenotaderodap"/>
          <w:rFonts w:ascii="Times New Roman" w:hAnsi="Times New Roman" w:cs="Times New Roman"/>
        </w:rPr>
        <w:footnoteRef/>
      </w:r>
      <w:r w:rsidRPr="008E2E57">
        <w:rPr>
          <w:rStyle w:val="Caracteresdenotaderodap"/>
          <w:rFonts w:ascii="Times New Roman" w:hAnsi="Times New Roman" w:cs="Times New Roman"/>
        </w:rPr>
        <w:tab/>
      </w:r>
      <w:r w:rsidRPr="008E2E57">
        <w:rPr>
          <w:rStyle w:val="Caracteresdenotaderodap"/>
          <w:rFonts w:ascii="Times New Roman" w:hAnsi="Times New Roman" w:cs="Times New Roman"/>
        </w:rPr>
        <w:tab/>
      </w:r>
      <w:r w:rsidRPr="008E2E57">
        <w:rPr>
          <w:rStyle w:val="Caracteresdenotaderodap"/>
          <w:rFonts w:ascii="Times New Roman" w:hAnsi="Times New Roman" w:cs="Times New Roman"/>
        </w:rPr>
        <w:tab/>
      </w:r>
      <w:r w:rsidRPr="008E2E57">
        <w:rPr>
          <w:rStyle w:val="Caracteresdenotaderodap"/>
          <w:rFonts w:ascii="Times New Roman" w:hAnsi="Times New Roman" w:cs="Times New Roman"/>
        </w:rPr>
        <w:tab/>
      </w:r>
      <w:r w:rsidRPr="008E2E57">
        <w:rPr>
          <w:rStyle w:val="FootnoteCharacters"/>
          <w:rFonts w:ascii="Times New Roman" w:hAnsi="Times New Roman" w:cs="Times New Roman"/>
        </w:rPr>
        <w:tab/>
      </w:r>
      <w:r w:rsidRPr="008E2E57">
        <w:rPr>
          <w:rFonts w:ascii="Times New Roman" w:hAnsi="Times New Roman" w:cs="Times New Roman"/>
        </w:rPr>
        <w:t xml:space="preserve"> N.T.: Parágrafo aberto e não fechado ou por Benjamin ou pelos editores Tiedemann e Schweppenhäuser, G.S. II-3, p. 1053.</w:t>
      </w:r>
    </w:p>
  </w:footnote>
  <w:footnote w:id="16">
    <w:p w14:paraId="18705E1D" w14:textId="169A33F7" w:rsidR="003376BF" w:rsidRPr="008E2E57" w:rsidRDefault="003376BF">
      <w:pPr>
        <w:pStyle w:val="Textodenotaderodap"/>
        <w:rPr>
          <w:rFonts w:ascii="Times New Roman" w:hAnsi="Times New Roman" w:cs="Times New Roman"/>
          <w:lang w:val="de-DE"/>
        </w:rPr>
      </w:pPr>
      <w:r w:rsidRPr="008E2E57">
        <w:rPr>
          <w:rStyle w:val="Caracteresdenotaderodap"/>
          <w:rFonts w:ascii="Times New Roman" w:hAnsi="Times New Roman" w:cs="Times New Roman"/>
        </w:rPr>
        <w:footnoteRef/>
      </w:r>
      <w:r w:rsidRPr="008E2E57">
        <w:rPr>
          <w:rStyle w:val="Caracteresdenotaderodap"/>
          <w:rFonts w:ascii="Times New Roman" w:hAnsi="Times New Roman" w:cs="Times New Roman"/>
          <w:lang w:val="de-DE"/>
        </w:rPr>
        <w:tab/>
      </w:r>
      <w:r w:rsidRPr="008E2E57">
        <w:rPr>
          <w:rStyle w:val="Caracteresdenotaderodap"/>
          <w:rFonts w:ascii="Times New Roman" w:hAnsi="Times New Roman" w:cs="Times New Roman"/>
          <w:lang w:val="de-DE"/>
        </w:rPr>
        <w:tab/>
      </w:r>
      <w:r w:rsidRPr="008E2E57">
        <w:rPr>
          <w:rStyle w:val="Caracteresdenotaderodap"/>
          <w:rFonts w:ascii="Times New Roman" w:hAnsi="Times New Roman" w:cs="Times New Roman"/>
          <w:lang w:val="de-DE"/>
        </w:rPr>
        <w:tab/>
      </w:r>
      <w:r w:rsidRPr="008E2E57">
        <w:rPr>
          <w:rStyle w:val="Caracteresdenotaderodap"/>
          <w:rFonts w:ascii="Times New Roman" w:hAnsi="Times New Roman" w:cs="Times New Roman"/>
          <w:lang w:val="de-DE"/>
        </w:rPr>
        <w:tab/>
      </w:r>
      <w:r w:rsidRPr="008E2E57">
        <w:rPr>
          <w:rStyle w:val="FootnoteCharacters"/>
          <w:rFonts w:ascii="Times New Roman" w:hAnsi="Times New Roman" w:cs="Times New Roman"/>
          <w:lang w:val="de-DE"/>
        </w:rPr>
        <w:tab/>
      </w:r>
      <w:r w:rsidRPr="008E2E57">
        <w:rPr>
          <w:rFonts w:ascii="Times New Roman" w:hAnsi="Times New Roman" w:cs="Times New Roman"/>
          <w:lang w:val="de-DE"/>
        </w:rPr>
        <w:t xml:space="preserve"> N.T.: No original: </w:t>
      </w:r>
      <w:r w:rsidR="008E2E57" w:rsidRPr="008E2E57">
        <w:rPr>
          <w:rFonts w:ascii="Times New Roman" w:hAnsi="Times New Roman" w:cs="Times New Roman"/>
          <w:lang w:val="de-DE"/>
        </w:rPr>
        <w:t>„</w:t>
      </w:r>
      <w:r w:rsidRPr="008E2E57">
        <w:rPr>
          <w:rFonts w:ascii="Times New Roman" w:hAnsi="Times New Roman" w:cs="Times New Roman"/>
          <w:lang w:val="de-DE"/>
        </w:rPr>
        <w:t>unwirküllichen Eingedenken</w:t>
      </w:r>
      <w:r w:rsidR="008E2E57" w:rsidRPr="008E2E57">
        <w:rPr>
          <w:rFonts w:ascii="Times New Roman" w:hAnsi="Times New Roman" w:cs="Times New Roman"/>
          <w:lang w:val="de-DE"/>
        </w:rPr>
        <w:t>“</w:t>
      </w:r>
      <w:r w:rsidRPr="008E2E57">
        <w:rPr>
          <w:rFonts w:ascii="Times New Roman" w:hAnsi="Times New Roman" w:cs="Times New Roman"/>
          <w:lang w:val="de-DE"/>
        </w:rPr>
        <w:t>.</w:t>
      </w:r>
    </w:p>
  </w:footnote>
  <w:footnote w:id="17">
    <w:p w14:paraId="29D72F17" w14:textId="5FA8E5B3" w:rsidR="003376BF" w:rsidRPr="008E2E57" w:rsidRDefault="003376BF">
      <w:pPr>
        <w:pStyle w:val="Textodenotaderodap"/>
        <w:rPr>
          <w:rFonts w:ascii="Times New Roman" w:hAnsi="Times New Roman" w:cs="Times New Roman"/>
          <w:lang w:val="de-DE"/>
        </w:rPr>
      </w:pPr>
      <w:r w:rsidRPr="008E2E57">
        <w:rPr>
          <w:rStyle w:val="Caracteresdenotaderodap"/>
          <w:rFonts w:ascii="Times New Roman" w:hAnsi="Times New Roman" w:cs="Times New Roman"/>
        </w:rPr>
        <w:footnoteRef/>
      </w:r>
      <w:r w:rsidRPr="008E2E57">
        <w:rPr>
          <w:rStyle w:val="Caracteresdenotaderodap"/>
          <w:rFonts w:ascii="Times New Roman" w:hAnsi="Times New Roman" w:cs="Times New Roman"/>
          <w:lang w:val="de-DE"/>
        </w:rPr>
        <w:tab/>
      </w:r>
      <w:r w:rsidRPr="008E2E57">
        <w:rPr>
          <w:rStyle w:val="Caracteresdenotaderodap"/>
          <w:rFonts w:ascii="Times New Roman" w:hAnsi="Times New Roman" w:cs="Times New Roman"/>
          <w:lang w:val="de-DE"/>
        </w:rPr>
        <w:tab/>
      </w:r>
      <w:r w:rsidRPr="008E2E57">
        <w:rPr>
          <w:rStyle w:val="Caracteresdenotaderodap"/>
          <w:rFonts w:ascii="Times New Roman" w:hAnsi="Times New Roman" w:cs="Times New Roman"/>
          <w:lang w:val="de-DE"/>
        </w:rPr>
        <w:tab/>
      </w:r>
      <w:r w:rsidRPr="008E2E57">
        <w:rPr>
          <w:rStyle w:val="Caracteresdenotaderodap"/>
          <w:rFonts w:ascii="Times New Roman" w:hAnsi="Times New Roman" w:cs="Times New Roman"/>
          <w:lang w:val="de-DE"/>
        </w:rPr>
        <w:tab/>
      </w:r>
      <w:r w:rsidRPr="008E2E57">
        <w:rPr>
          <w:rStyle w:val="FootnoteCharacters"/>
          <w:rFonts w:ascii="Times New Roman" w:hAnsi="Times New Roman" w:cs="Times New Roman"/>
          <w:lang w:val="de-DE"/>
        </w:rPr>
        <w:tab/>
      </w:r>
      <w:r w:rsidRPr="008E2E57">
        <w:rPr>
          <w:rFonts w:ascii="Times New Roman" w:hAnsi="Times New Roman" w:cs="Times New Roman"/>
          <w:lang w:val="de-DE"/>
        </w:rPr>
        <w:t xml:space="preserve"> N.T.: No original: </w:t>
      </w:r>
      <w:r w:rsidR="008E2E57" w:rsidRPr="008E2E57">
        <w:rPr>
          <w:rFonts w:ascii="Times New Roman" w:hAnsi="Times New Roman" w:cs="Times New Roman"/>
          <w:lang w:val="de-DE"/>
        </w:rPr>
        <w:t>„</w:t>
      </w:r>
      <w:r w:rsidRPr="008E2E57">
        <w:rPr>
          <w:rFonts w:ascii="Times New Roman" w:hAnsi="Times New Roman" w:cs="Times New Roman"/>
          <w:lang w:val="de-DE"/>
        </w:rPr>
        <w:t>Erinnerung</w:t>
      </w:r>
      <w:r w:rsidR="008E2E57" w:rsidRPr="008E2E57">
        <w:rPr>
          <w:rFonts w:ascii="Times New Roman" w:hAnsi="Times New Roman" w:cs="Times New Roman"/>
          <w:lang w:val="de-DE"/>
        </w:rPr>
        <w:t>“</w:t>
      </w:r>
      <w:r w:rsidRPr="008E2E57">
        <w:rPr>
          <w:rFonts w:ascii="Times New Roman" w:hAnsi="Times New Roman" w:cs="Times New Roman"/>
          <w:lang w:val="de-DE"/>
        </w:rPr>
        <w:t>.</w:t>
      </w:r>
    </w:p>
  </w:footnote>
  <w:footnote w:id="18">
    <w:p w14:paraId="3F3653CE" w14:textId="71077182" w:rsidR="003376BF" w:rsidRPr="008E2E57" w:rsidRDefault="003376BF">
      <w:pPr>
        <w:pStyle w:val="Textodenotaderodap"/>
        <w:rPr>
          <w:rFonts w:ascii="Times New Roman" w:hAnsi="Times New Roman" w:cs="Times New Roman"/>
        </w:rPr>
      </w:pPr>
      <w:r w:rsidRPr="008E2E57">
        <w:rPr>
          <w:rStyle w:val="Caracteresdenotaderodap"/>
          <w:rFonts w:ascii="Times New Roman" w:hAnsi="Times New Roman" w:cs="Times New Roman"/>
        </w:rPr>
        <w:footnoteRef/>
      </w:r>
      <w:r w:rsidRPr="008E2E57">
        <w:rPr>
          <w:rStyle w:val="Caracteresdenotaderodap"/>
          <w:rFonts w:ascii="Times New Roman" w:hAnsi="Times New Roman" w:cs="Times New Roman"/>
        </w:rPr>
        <w:tab/>
      </w:r>
      <w:r w:rsidRPr="008E2E57">
        <w:rPr>
          <w:rStyle w:val="Caracteresdenotaderodap"/>
          <w:rFonts w:ascii="Times New Roman" w:hAnsi="Times New Roman" w:cs="Times New Roman"/>
        </w:rPr>
        <w:tab/>
      </w:r>
      <w:r w:rsidRPr="008E2E57">
        <w:rPr>
          <w:rStyle w:val="Caracteresdenotaderodap"/>
          <w:rFonts w:ascii="Times New Roman" w:hAnsi="Times New Roman" w:cs="Times New Roman"/>
        </w:rPr>
        <w:tab/>
      </w:r>
      <w:r w:rsidRPr="008E2E57">
        <w:rPr>
          <w:rStyle w:val="Caracteresdenotaderodap"/>
          <w:rFonts w:ascii="Times New Roman" w:hAnsi="Times New Roman" w:cs="Times New Roman"/>
        </w:rPr>
        <w:tab/>
      </w:r>
      <w:r w:rsidRPr="008E2E57">
        <w:rPr>
          <w:rStyle w:val="FootnoteCharacters"/>
          <w:rFonts w:ascii="Times New Roman" w:hAnsi="Times New Roman" w:cs="Times New Roman"/>
        </w:rPr>
        <w:tab/>
      </w:r>
      <w:r w:rsidRPr="008E2E57">
        <w:rPr>
          <w:rFonts w:ascii="Times New Roman" w:hAnsi="Times New Roman" w:cs="Times New Roman"/>
        </w:rPr>
        <w:t xml:space="preserve"> N.T.:  No original a frase está incompleta, dificultando a compreensão.</w:t>
      </w:r>
    </w:p>
  </w:footnote>
  <w:footnote w:id="19">
    <w:p w14:paraId="2239E67F" w14:textId="77777777" w:rsidR="003376BF" w:rsidRPr="008E2E57" w:rsidRDefault="003376BF">
      <w:pPr>
        <w:pStyle w:val="Textodenotaderodap"/>
        <w:rPr>
          <w:rFonts w:ascii="Times New Roman" w:hAnsi="Times New Roman" w:cs="Times New Roman"/>
        </w:rPr>
      </w:pPr>
      <w:r w:rsidRPr="008E2E57">
        <w:rPr>
          <w:rStyle w:val="Caracteresdenotaderodap"/>
          <w:rFonts w:ascii="Times New Roman" w:hAnsi="Times New Roman" w:cs="Times New Roman"/>
        </w:rPr>
        <w:footnoteRef/>
      </w:r>
      <w:r w:rsidRPr="008E2E57">
        <w:rPr>
          <w:rStyle w:val="Caracteresdenotaderodap"/>
          <w:rFonts w:ascii="Times New Roman" w:hAnsi="Times New Roman" w:cs="Times New Roman"/>
        </w:rPr>
        <w:tab/>
      </w:r>
      <w:r w:rsidRPr="008E2E57">
        <w:rPr>
          <w:rStyle w:val="Caracteresdenotaderodap"/>
          <w:rFonts w:ascii="Times New Roman" w:hAnsi="Times New Roman" w:cs="Times New Roman"/>
        </w:rPr>
        <w:tab/>
      </w:r>
      <w:r w:rsidRPr="008E2E57">
        <w:rPr>
          <w:rStyle w:val="Caracteresdenotaderodap"/>
          <w:rFonts w:ascii="Times New Roman" w:hAnsi="Times New Roman" w:cs="Times New Roman"/>
        </w:rPr>
        <w:tab/>
      </w:r>
      <w:r w:rsidRPr="008E2E57">
        <w:rPr>
          <w:rStyle w:val="Caracteresdenotaderodap"/>
          <w:rFonts w:ascii="Times New Roman" w:hAnsi="Times New Roman" w:cs="Times New Roman"/>
        </w:rPr>
        <w:tab/>
      </w:r>
      <w:r w:rsidRPr="008E2E57">
        <w:rPr>
          <w:rStyle w:val="FootnoteCharacters"/>
          <w:rFonts w:ascii="Times New Roman" w:hAnsi="Times New Roman" w:cs="Times New Roman"/>
        </w:rPr>
        <w:tab/>
      </w:r>
      <w:r w:rsidRPr="008E2E57">
        <w:rPr>
          <w:rFonts w:ascii="Times New Roman" w:hAnsi="Times New Roman" w:cs="Times New Roman"/>
        </w:rPr>
        <w:t xml:space="preserve"> </w:t>
      </w:r>
      <w:bookmarkStart w:id="15" w:name="_Hlk533851049"/>
      <w:r w:rsidRPr="008E2E57">
        <w:rPr>
          <w:rFonts w:ascii="Times New Roman" w:hAnsi="Times New Roman" w:cs="Times New Roman"/>
        </w:rPr>
        <w:t xml:space="preserve">N.T.: No original: </w:t>
      </w:r>
      <w:bookmarkEnd w:id="15"/>
      <w:r w:rsidRPr="008E2E57">
        <w:rPr>
          <w:rFonts w:ascii="Times New Roman" w:hAnsi="Times New Roman" w:cs="Times New Roman"/>
        </w:rPr>
        <w:t>“Dennoch”.</w:t>
      </w:r>
    </w:p>
  </w:footnote>
  <w:footnote w:id="20">
    <w:p w14:paraId="224C55C1" w14:textId="77777777" w:rsidR="003376BF" w:rsidRDefault="003376BF" w:rsidP="000B1A58">
      <w:pPr>
        <w:pStyle w:val="Textodenotaderodap"/>
        <w:jc w:val="both"/>
      </w:pPr>
      <w:r>
        <w:rPr>
          <w:rStyle w:val="Caracteresdenotaderodap"/>
        </w:rPr>
        <w:footnoteRef/>
      </w:r>
      <w:r>
        <w:rPr>
          <w:rStyle w:val="Caracteresdenotaderodap"/>
        </w:rPr>
        <w:tab/>
      </w:r>
      <w:r>
        <w:rPr>
          <w:rStyle w:val="Caracteresdenotaderodap"/>
        </w:rPr>
        <w:tab/>
      </w:r>
      <w:r>
        <w:rPr>
          <w:rStyle w:val="Caracteresdenotaderodap"/>
        </w:rPr>
        <w:tab/>
      </w:r>
      <w:r>
        <w:rPr>
          <w:rStyle w:val="Caracteresdenotaderodap"/>
        </w:rPr>
        <w:tab/>
      </w:r>
      <w:r>
        <w:rPr>
          <w:rStyle w:val="FootnoteCharacters"/>
          <w:rFonts w:ascii="Times New Roman" w:hAnsi="Times New Roman" w:cs="Times New Roman"/>
        </w:rPr>
        <w:tab/>
      </w:r>
      <w:r>
        <w:rPr>
          <w:rFonts w:ascii="Times New Roman" w:hAnsi="Times New Roman" w:cs="Times New Roman"/>
        </w:rPr>
        <w:t xml:space="preserve"> N.T.: observação dos editores Tiedemann e Schweppenhäuser, G.S. II-3, p. 1054, 1º§.</w:t>
      </w:r>
    </w:p>
  </w:footnote>
  <w:footnote w:id="21">
    <w:p w14:paraId="658288C1" w14:textId="77777777" w:rsidR="003376BF" w:rsidRDefault="003376BF">
      <w:pPr>
        <w:pStyle w:val="Textodenotaderodap"/>
        <w:jc w:val="both"/>
      </w:pPr>
      <w:r>
        <w:rPr>
          <w:rStyle w:val="Caracteresdenotaderodap"/>
        </w:rPr>
        <w:footnoteRef/>
      </w:r>
      <w:r>
        <w:rPr>
          <w:rStyle w:val="Caracteresdenotaderodap"/>
        </w:rPr>
        <w:tab/>
      </w:r>
      <w:r>
        <w:rPr>
          <w:rStyle w:val="Caracteresdenotaderodap"/>
        </w:rPr>
        <w:tab/>
      </w:r>
      <w:r>
        <w:rPr>
          <w:rStyle w:val="Caracteresdenotaderodap"/>
        </w:rPr>
        <w:tab/>
      </w:r>
      <w:r>
        <w:rPr>
          <w:rStyle w:val="Caracteresdenotaderodap"/>
        </w:rPr>
        <w:tab/>
      </w:r>
      <w:r>
        <w:rPr>
          <w:rStyle w:val="FootnoteCharacters"/>
          <w:rFonts w:ascii="Times New Roman" w:hAnsi="Times New Roman" w:cs="Times New Roman"/>
        </w:rPr>
        <w:tab/>
      </w:r>
      <w:r>
        <w:rPr>
          <w:rFonts w:ascii="Times New Roman" w:hAnsi="Times New Roman" w:cs="Times New Roman"/>
        </w:rPr>
        <w:t xml:space="preserve"> N.T.: A expressão “sich Wind um die Nase wehen lassen” equivale a “conhecer o mundo e a vida”, o que se relaciona ao sentido de experiência da frase.</w:t>
      </w:r>
    </w:p>
  </w:footnote>
  <w:footnote w:id="22">
    <w:p w14:paraId="5BC5446E" w14:textId="182C713E" w:rsidR="003376BF" w:rsidRPr="00455171" w:rsidRDefault="003376BF">
      <w:pPr>
        <w:pStyle w:val="Textodenotaderodap"/>
        <w:rPr>
          <w:lang w:val="de-DE"/>
        </w:rPr>
      </w:pPr>
      <w:r>
        <w:rPr>
          <w:rStyle w:val="Caracteresdenotaderodap"/>
        </w:rPr>
        <w:footnoteRef/>
      </w:r>
      <w:r w:rsidRPr="00455171">
        <w:rPr>
          <w:rStyle w:val="Caracteresdenotaderodap"/>
          <w:lang w:val="de-DE"/>
        </w:rPr>
        <w:tab/>
      </w:r>
      <w:r w:rsidRPr="00455171">
        <w:rPr>
          <w:rStyle w:val="Caracteresdenotaderodap"/>
          <w:lang w:val="de-DE"/>
        </w:rPr>
        <w:tab/>
      </w:r>
      <w:r w:rsidRPr="00455171">
        <w:rPr>
          <w:rStyle w:val="Caracteresdenotaderodap"/>
          <w:lang w:val="de-DE"/>
        </w:rPr>
        <w:tab/>
      </w:r>
      <w:r w:rsidRPr="00455171">
        <w:rPr>
          <w:rStyle w:val="Caracteresdenotaderodap"/>
          <w:lang w:val="de-DE"/>
        </w:rPr>
        <w:tab/>
      </w:r>
      <w:r w:rsidRPr="00455171">
        <w:rPr>
          <w:rStyle w:val="FootnoteCharacters"/>
          <w:rFonts w:ascii="Times New Roman" w:hAnsi="Times New Roman" w:cs="Times New Roman"/>
          <w:lang w:val="de-DE"/>
        </w:rPr>
        <w:tab/>
      </w:r>
      <w:r w:rsidRPr="00455171">
        <w:rPr>
          <w:rFonts w:ascii="Times New Roman" w:hAnsi="Times New Roman" w:cs="Times New Roman"/>
          <w:lang w:val="de-DE"/>
        </w:rPr>
        <w:t xml:space="preserve"> </w:t>
      </w:r>
      <w:bookmarkStart w:id="17" w:name="_Hlk533851300"/>
      <w:r w:rsidRPr="00455171">
        <w:rPr>
          <w:rFonts w:ascii="Times New Roman" w:hAnsi="Times New Roman" w:cs="Times New Roman"/>
          <w:lang w:val="de-DE"/>
        </w:rPr>
        <w:t xml:space="preserve">N.T.: No original: </w:t>
      </w:r>
      <w:bookmarkEnd w:id="17"/>
      <w:r w:rsidR="000B1A58">
        <w:rPr>
          <w:rFonts w:ascii="Times New Roman" w:hAnsi="Times New Roman" w:cs="Times New Roman"/>
          <w:lang w:val="de-DE"/>
        </w:rPr>
        <w:t>„</w:t>
      </w:r>
      <w:r w:rsidRPr="00455171">
        <w:rPr>
          <w:rFonts w:ascii="Times New Roman" w:hAnsi="Times New Roman" w:cs="Times New Roman"/>
          <w:lang w:val="de-DE"/>
        </w:rPr>
        <w:t>Erinnerung</w:t>
      </w:r>
      <w:r w:rsidR="000B1A58">
        <w:rPr>
          <w:rFonts w:ascii="Times New Roman" w:hAnsi="Times New Roman" w:cs="Times New Roman"/>
          <w:lang w:val="de-DE"/>
        </w:rPr>
        <w:t>“</w:t>
      </w:r>
      <w:r w:rsidRPr="00455171">
        <w:rPr>
          <w:rFonts w:ascii="Times New Roman" w:hAnsi="Times New Roman" w:cs="Times New Roman"/>
          <w:lang w:val="de-DE"/>
        </w:rPr>
        <w:t>.</w:t>
      </w:r>
    </w:p>
  </w:footnote>
  <w:footnote w:id="23">
    <w:p w14:paraId="39DF1484" w14:textId="4125CC89" w:rsidR="003376BF" w:rsidRPr="00455171" w:rsidRDefault="003376BF">
      <w:pPr>
        <w:pStyle w:val="Textodenotaderodap"/>
        <w:rPr>
          <w:lang w:val="de-DE"/>
        </w:rPr>
      </w:pPr>
      <w:r>
        <w:rPr>
          <w:rStyle w:val="Caracteresdenotaderodap"/>
        </w:rPr>
        <w:footnoteRef/>
      </w:r>
      <w:r w:rsidRPr="00455171">
        <w:rPr>
          <w:rStyle w:val="Caracteresdenotaderodap"/>
          <w:lang w:val="de-DE"/>
        </w:rPr>
        <w:tab/>
      </w:r>
      <w:r w:rsidRPr="00455171">
        <w:rPr>
          <w:rStyle w:val="Caracteresdenotaderodap"/>
          <w:lang w:val="de-DE"/>
        </w:rPr>
        <w:tab/>
      </w:r>
      <w:r w:rsidRPr="00455171">
        <w:rPr>
          <w:rStyle w:val="Caracteresdenotaderodap"/>
          <w:lang w:val="de-DE"/>
        </w:rPr>
        <w:tab/>
      </w:r>
      <w:r w:rsidRPr="00455171">
        <w:rPr>
          <w:rStyle w:val="Caracteresdenotaderodap"/>
          <w:lang w:val="de-DE"/>
        </w:rPr>
        <w:tab/>
      </w:r>
      <w:r w:rsidRPr="00455171">
        <w:rPr>
          <w:rStyle w:val="FootnoteCharacters"/>
          <w:rFonts w:ascii="Times New Roman" w:hAnsi="Times New Roman" w:cs="Times New Roman"/>
          <w:lang w:val="de-DE"/>
        </w:rPr>
        <w:tab/>
      </w:r>
      <w:r w:rsidRPr="00455171">
        <w:rPr>
          <w:rFonts w:ascii="Times New Roman" w:hAnsi="Times New Roman" w:cs="Times New Roman"/>
          <w:lang w:val="de-DE"/>
        </w:rPr>
        <w:t xml:space="preserve"> N.T.: No original: </w:t>
      </w:r>
      <w:r w:rsidR="000B1A58">
        <w:rPr>
          <w:rFonts w:ascii="Times New Roman" w:hAnsi="Times New Roman" w:cs="Times New Roman"/>
          <w:lang w:val="de-DE"/>
        </w:rPr>
        <w:t>„</w:t>
      </w:r>
      <w:r w:rsidRPr="00455171">
        <w:rPr>
          <w:rFonts w:ascii="Times New Roman" w:hAnsi="Times New Roman" w:cs="Times New Roman"/>
          <w:lang w:val="de-DE"/>
        </w:rPr>
        <w:t>Eingendenken</w:t>
      </w:r>
      <w:r w:rsidR="000B1A58">
        <w:rPr>
          <w:rFonts w:ascii="Times New Roman" w:hAnsi="Times New Roman" w:cs="Times New Roman"/>
          <w:lang w:val="de-DE"/>
        </w:rPr>
        <w:t>“</w:t>
      </w:r>
      <w:r w:rsidRPr="00455171">
        <w:rPr>
          <w:rFonts w:ascii="Times New Roman" w:hAnsi="Times New Roman" w:cs="Times New Roman"/>
          <w:lang w:val="de-DE"/>
        </w:rPr>
        <w:t>.</w:t>
      </w:r>
    </w:p>
  </w:footnote>
  <w:footnote w:id="24">
    <w:p w14:paraId="3E22DCA7" w14:textId="459A698F" w:rsidR="003376BF" w:rsidRDefault="003376BF">
      <w:pPr>
        <w:pStyle w:val="Textodenotaderodap"/>
      </w:pPr>
      <w:r>
        <w:rPr>
          <w:rStyle w:val="Caracteresdenotaderodap"/>
        </w:rPr>
        <w:footnoteRef/>
      </w:r>
      <w:r>
        <w:rPr>
          <w:rStyle w:val="Caracteresdenotaderodap"/>
        </w:rPr>
        <w:tab/>
      </w:r>
      <w:r>
        <w:rPr>
          <w:rStyle w:val="Caracteresdenotaderodap"/>
        </w:rPr>
        <w:tab/>
      </w:r>
      <w:r>
        <w:rPr>
          <w:rStyle w:val="Caracteresdenotaderodap"/>
        </w:rPr>
        <w:tab/>
      </w:r>
      <w:r>
        <w:rPr>
          <w:rStyle w:val="Caracteresdenotaderodap"/>
        </w:rPr>
        <w:tab/>
      </w:r>
      <w:r>
        <w:rPr>
          <w:rStyle w:val="FootnoteCharacters"/>
          <w:rFonts w:ascii="Times New Roman" w:hAnsi="Times New Roman" w:cs="Times New Roman"/>
        </w:rPr>
        <w:tab/>
      </w:r>
      <w:r>
        <w:rPr>
          <w:rFonts w:ascii="Times New Roman" w:hAnsi="Times New Roman" w:cs="Times New Roman"/>
        </w:rPr>
        <w:t xml:space="preserve"> N.T.: Em francês no original: falhas da memória.</w:t>
      </w:r>
    </w:p>
  </w:footnote>
  <w:footnote w:id="25">
    <w:p w14:paraId="5A77BE32" w14:textId="643A125F" w:rsidR="003376BF" w:rsidRDefault="003376BF">
      <w:pPr>
        <w:pStyle w:val="Textodenotaderodap"/>
      </w:pPr>
      <w:r>
        <w:rPr>
          <w:rStyle w:val="Caracteresdenotaderodap"/>
        </w:rPr>
        <w:footnoteRef/>
      </w:r>
      <w:r>
        <w:rPr>
          <w:rStyle w:val="Caracteresdenotaderodap"/>
        </w:rPr>
        <w:tab/>
      </w:r>
      <w:r>
        <w:rPr>
          <w:rStyle w:val="Caracteresdenotaderodap"/>
        </w:rPr>
        <w:tab/>
      </w:r>
      <w:r>
        <w:rPr>
          <w:rStyle w:val="Caracteresdenotaderodap"/>
        </w:rPr>
        <w:tab/>
      </w:r>
      <w:r>
        <w:rPr>
          <w:rStyle w:val="Caracteresdenotaderodap"/>
        </w:rPr>
        <w:tab/>
      </w:r>
      <w:r>
        <w:rPr>
          <w:rStyle w:val="FootnoteCharacters"/>
          <w:rFonts w:ascii="Times New Roman" w:hAnsi="Times New Roman" w:cs="Times New Roman"/>
        </w:rPr>
        <w:tab/>
      </w:r>
      <w:r>
        <w:rPr>
          <w:rFonts w:ascii="Times New Roman" w:hAnsi="Times New Roman" w:cs="Times New Roman"/>
        </w:rPr>
        <w:t xml:space="preserve"> N.T.: Em francês no original: </w:t>
      </w:r>
      <w:r w:rsidR="000B1A58">
        <w:rPr>
          <w:rFonts w:ascii="Times New Roman" w:hAnsi="Times New Roman" w:cs="Times New Roman"/>
        </w:rPr>
        <w:t>“</w:t>
      </w:r>
      <w:r w:rsidR="009E21B7">
        <w:rPr>
          <w:rFonts w:ascii="Times New Roman" w:hAnsi="Times New Roman" w:cs="Times New Roman"/>
        </w:rPr>
        <w:t>repousa</w:t>
      </w:r>
      <w:r w:rsidR="000B1A58">
        <w:rPr>
          <w:rFonts w:ascii="Times New Roman" w:hAnsi="Times New Roman" w:cs="Times New Roman"/>
        </w:rPr>
        <w:t>”</w:t>
      </w:r>
    </w:p>
  </w:footnote>
  <w:footnote w:id="26">
    <w:p w14:paraId="3EC8619A" w14:textId="6759CA25" w:rsidR="003376BF" w:rsidRDefault="003376BF">
      <w:pPr>
        <w:pStyle w:val="Textodenotaderodap"/>
      </w:pPr>
      <w:r>
        <w:rPr>
          <w:rStyle w:val="Caracteresdenotaderodap"/>
        </w:rPr>
        <w:footnoteRef/>
      </w:r>
      <w:r>
        <w:rPr>
          <w:rStyle w:val="Caracteresdenotaderodap"/>
        </w:rPr>
        <w:tab/>
      </w:r>
      <w:r>
        <w:rPr>
          <w:rStyle w:val="Caracteresdenotaderodap"/>
        </w:rPr>
        <w:tab/>
      </w:r>
      <w:r>
        <w:rPr>
          <w:rStyle w:val="Caracteresdenotaderodap"/>
        </w:rPr>
        <w:tab/>
      </w:r>
      <w:r>
        <w:rPr>
          <w:rStyle w:val="Caracteresdenotaderodap"/>
        </w:rPr>
        <w:tab/>
      </w:r>
      <w:r>
        <w:rPr>
          <w:rStyle w:val="FootnoteCharacters"/>
          <w:rFonts w:ascii="Times New Roman" w:hAnsi="Times New Roman" w:cs="Times New Roman"/>
        </w:rPr>
        <w:tab/>
      </w:r>
      <w:r>
        <w:rPr>
          <w:rFonts w:ascii="Times New Roman" w:hAnsi="Times New Roman" w:cs="Times New Roman"/>
        </w:rPr>
        <w:t xml:space="preserve"> N.T.: Em francês no original: </w:t>
      </w:r>
      <w:r w:rsidR="000B1A58">
        <w:rPr>
          <w:rFonts w:ascii="Times New Roman" w:hAnsi="Times New Roman" w:cs="Times New Roman"/>
          <w:i/>
        </w:rPr>
        <w:t>“</w:t>
      </w:r>
      <w:r w:rsidR="009E21B7">
        <w:rPr>
          <w:rFonts w:ascii="Times New Roman" w:hAnsi="Times New Roman" w:cs="Times New Roman"/>
        </w:rPr>
        <w:t>desprendimento</w:t>
      </w:r>
      <w:r w:rsidR="000B1A58">
        <w:rPr>
          <w:rFonts w:ascii="Times New Roman" w:hAnsi="Times New Roman" w:cs="Times New Roman"/>
        </w:rPr>
        <w:t>”</w:t>
      </w:r>
      <w:r>
        <w:rPr>
          <w:rFonts w:ascii="Times New Roman" w:hAnsi="Times New Roman" w:cs="Times New Roman"/>
        </w:rPr>
        <w:t>.</w:t>
      </w:r>
    </w:p>
  </w:footnote>
  <w:footnote w:id="27">
    <w:p w14:paraId="285517D4" w14:textId="77777777" w:rsidR="003376BF" w:rsidRPr="000B1A58" w:rsidRDefault="003376BF">
      <w:pPr>
        <w:pStyle w:val="Textodenotaderodap"/>
        <w:jc w:val="both"/>
        <w:rPr>
          <w:rFonts w:ascii="Times New Roman" w:hAnsi="Times New Roman" w:cs="Times New Roman"/>
        </w:rPr>
      </w:pPr>
      <w:r w:rsidRPr="000B1A58">
        <w:rPr>
          <w:rStyle w:val="Caracteresdenotaderodap"/>
          <w:rFonts w:ascii="Times New Roman" w:hAnsi="Times New Roman" w:cs="Times New Roman"/>
        </w:rPr>
        <w:footnoteRef/>
      </w:r>
      <w:r w:rsidRPr="000B1A58">
        <w:rPr>
          <w:rStyle w:val="Caracteresdenotaderodap"/>
          <w:rFonts w:ascii="Times New Roman" w:hAnsi="Times New Roman" w:cs="Times New Roman"/>
        </w:rPr>
        <w:tab/>
      </w:r>
      <w:r w:rsidRPr="000B1A58">
        <w:rPr>
          <w:rStyle w:val="Caracteresdenotaderodap"/>
          <w:rFonts w:ascii="Times New Roman" w:hAnsi="Times New Roman" w:cs="Times New Roman"/>
        </w:rPr>
        <w:tab/>
      </w:r>
      <w:r w:rsidRPr="000B1A58">
        <w:rPr>
          <w:rStyle w:val="Caracteresdenotaderodap"/>
          <w:rFonts w:ascii="Times New Roman" w:hAnsi="Times New Roman" w:cs="Times New Roman"/>
        </w:rPr>
        <w:tab/>
      </w:r>
      <w:r w:rsidRPr="000B1A58">
        <w:rPr>
          <w:rStyle w:val="Caracteresdenotaderodap"/>
          <w:rFonts w:ascii="Times New Roman" w:hAnsi="Times New Roman" w:cs="Times New Roman"/>
        </w:rPr>
        <w:tab/>
      </w:r>
      <w:r w:rsidRPr="000B1A58">
        <w:rPr>
          <w:rStyle w:val="FootnoteCharacters"/>
          <w:rFonts w:ascii="Times New Roman" w:hAnsi="Times New Roman" w:cs="Times New Roman"/>
        </w:rPr>
        <w:tab/>
      </w:r>
      <w:r w:rsidRPr="000B1A58">
        <w:rPr>
          <w:rFonts w:ascii="Times New Roman" w:hAnsi="Times New Roman" w:cs="Times New Roman"/>
        </w:rPr>
        <w:t xml:space="preserve"> N.E.: Osmologia ou, no original, </w:t>
      </w:r>
      <w:r w:rsidRPr="000B1A58">
        <w:rPr>
          <w:rFonts w:ascii="Times New Roman" w:hAnsi="Times New Roman" w:cs="Times New Roman"/>
          <w:i/>
        </w:rPr>
        <w:t>Osphrasiologie</w:t>
      </w:r>
      <w:r w:rsidRPr="000B1A58">
        <w:rPr>
          <w:rFonts w:ascii="Times New Roman" w:hAnsi="Times New Roman" w:cs="Times New Roman"/>
        </w:rPr>
        <w:t xml:space="preserve"> (adjetivado: </w:t>
      </w:r>
      <w:r w:rsidRPr="000B1A58">
        <w:rPr>
          <w:rFonts w:ascii="Times New Roman" w:hAnsi="Times New Roman" w:cs="Times New Roman"/>
          <w:i/>
        </w:rPr>
        <w:t>osphrasilogisch</w:t>
      </w:r>
      <w:r w:rsidRPr="000B1A58">
        <w:rPr>
          <w:rFonts w:ascii="Times New Roman" w:hAnsi="Times New Roman" w:cs="Times New Roman"/>
        </w:rPr>
        <w:t>), corresponde à doutrina ou ciência que investiga odores e cheiros relacionados à memória.</w:t>
      </w:r>
    </w:p>
  </w:footnote>
  <w:footnote w:id="28">
    <w:p w14:paraId="637FF369" w14:textId="66AFEC25" w:rsidR="003376BF" w:rsidRPr="000B1A58" w:rsidRDefault="003376BF">
      <w:pPr>
        <w:pStyle w:val="Textodenotaderodap"/>
        <w:jc w:val="both"/>
        <w:rPr>
          <w:rFonts w:ascii="Times New Roman" w:hAnsi="Times New Roman" w:cs="Times New Roman"/>
        </w:rPr>
      </w:pPr>
      <w:r w:rsidRPr="000B1A58">
        <w:rPr>
          <w:rStyle w:val="Caracteresdenotaderodap"/>
          <w:rFonts w:ascii="Times New Roman" w:hAnsi="Times New Roman" w:cs="Times New Roman"/>
        </w:rPr>
        <w:footnoteRef/>
      </w:r>
      <w:r w:rsidRPr="000B1A58">
        <w:rPr>
          <w:rStyle w:val="Caracteresdenotaderodap"/>
          <w:rFonts w:ascii="Times New Roman" w:hAnsi="Times New Roman" w:cs="Times New Roman"/>
        </w:rPr>
        <w:t xml:space="preserve"> N.E.:</w:t>
      </w:r>
      <w:r w:rsidRPr="000B1A58">
        <w:rPr>
          <w:rStyle w:val="Caracteresdenotaderodap"/>
          <w:rFonts w:ascii="Times New Roman" w:hAnsi="Times New Roman" w:cs="Times New Roman"/>
        </w:rPr>
        <w:tab/>
      </w:r>
      <w:r w:rsidRPr="000B1A58">
        <w:rPr>
          <w:rStyle w:val="Caracteresdenotaderodap"/>
          <w:rFonts w:ascii="Times New Roman" w:hAnsi="Times New Roman" w:cs="Times New Roman"/>
        </w:rPr>
        <w:tab/>
      </w:r>
      <w:r w:rsidRPr="000B1A58">
        <w:rPr>
          <w:rStyle w:val="Caracteresdenotaderodap"/>
          <w:rFonts w:ascii="Times New Roman" w:hAnsi="Times New Roman" w:cs="Times New Roman"/>
        </w:rPr>
        <w:tab/>
      </w:r>
      <w:r w:rsidRPr="000B1A58">
        <w:rPr>
          <w:rStyle w:val="Caracteresdenotaderodap"/>
          <w:rFonts w:ascii="Times New Roman" w:hAnsi="Times New Roman" w:cs="Times New Roman"/>
        </w:rPr>
        <w:tab/>
      </w:r>
      <w:r w:rsidRPr="000B1A58">
        <w:rPr>
          <w:rStyle w:val="FootnoteCharacters"/>
          <w:rFonts w:ascii="Times New Roman" w:hAnsi="Times New Roman" w:cs="Times New Roman"/>
        </w:rPr>
        <w:tab/>
      </w:r>
      <w:r w:rsidRPr="000B1A58">
        <w:rPr>
          <w:rFonts w:ascii="Times New Roman" w:hAnsi="Times New Roman" w:cs="Times New Roman"/>
        </w:rPr>
        <w:t xml:space="preserve"> </w:t>
      </w:r>
      <w:r w:rsidRPr="000B1A58">
        <w:rPr>
          <w:rFonts w:ascii="Times New Roman" w:hAnsi="Times New Roman" w:cs="Times New Roman"/>
          <w:i/>
        </w:rPr>
        <w:t xml:space="preserve">Leitmotiv </w:t>
      </w:r>
      <w:r w:rsidRPr="000B1A58">
        <w:rPr>
          <w:rFonts w:ascii="Times New Roman" w:hAnsi="Times New Roman" w:cs="Times New Roman"/>
        </w:rPr>
        <w:t>é uma técnica de composição introduzida por Richard Wagner. Trata-se do uso de um ou mais temas que se repetem em passagens de óperas no tocante a uma personagem ou a um assunto.</w:t>
      </w:r>
    </w:p>
  </w:footnote>
  <w:footnote w:id="29">
    <w:p w14:paraId="08B39DC6" w14:textId="564D5EA0" w:rsidR="003376BF" w:rsidRPr="00B0366F" w:rsidRDefault="003376BF">
      <w:pPr>
        <w:pStyle w:val="Textodenotaderodap"/>
        <w:rPr>
          <w:rFonts w:ascii="Times New Roman" w:hAnsi="Times New Roman" w:cs="Times New Roman"/>
        </w:rPr>
      </w:pPr>
      <w:r w:rsidRPr="00B0366F">
        <w:rPr>
          <w:rStyle w:val="Refdenotaderodap"/>
          <w:rFonts w:ascii="Times New Roman" w:hAnsi="Times New Roman" w:cs="Times New Roman"/>
        </w:rPr>
        <w:footnoteRef/>
      </w:r>
      <w:r w:rsidR="00900E2E" w:rsidRPr="00B0366F">
        <w:rPr>
          <w:rFonts w:ascii="Times New Roman" w:hAnsi="Times New Roman" w:cs="Times New Roman"/>
        </w:rPr>
        <w:t xml:space="preserve"> N.T.:</w:t>
      </w:r>
      <w:r w:rsidRPr="00B0366F">
        <w:rPr>
          <w:rFonts w:ascii="Times New Roman" w:hAnsi="Times New Roman" w:cs="Times New Roman"/>
        </w:rPr>
        <w:t xml:space="preserve"> </w:t>
      </w:r>
      <w:r w:rsidR="00B0366F" w:rsidRPr="00B0366F">
        <w:rPr>
          <w:rFonts w:ascii="Times New Roman" w:hAnsi="Times New Roman" w:cs="Times New Roman"/>
        </w:rPr>
        <w:t>No original em francês: “</w:t>
      </w:r>
      <w:r w:rsidR="00DD04D7" w:rsidRPr="00B0366F">
        <w:rPr>
          <w:rFonts w:ascii="Times New Roman" w:hAnsi="Times New Roman" w:cs="Times New Roman"/>
        </w:rPr>
        <w:t xml:space="preserve">seja </w:t>
      </w:r>
      <w:r w:rsidR="008B339C" w:rsidRPr="00B0366F">
        <w:rPr>
          <w:rFonts w:ascii="Times New Roman" w:hAnsi="Times New Roman" w:cs="Times New Roman"/>
        </w:rPr>
        <w:t xml:space="preserve">que </w:t>
      </w:r>
      <w:r w:rsidR="00DD04D7" w:rsidRPr="00B0366F">
        <w:rPr>
          <w:rFonts w:ascii="Times New Roman" w:hAnsi="Times New Roman" w:cs="Times New Roman"/>
        </w:rPr>
        <w:t>em Proust</w:t>
      </w:r>
      <w:r w:rsidR="00B0366F" w:rsidRPr="00B0366F">
        <w:rPr>
          <w:rFonts w:ascii="Times New Roman" w:hAnsi="Times New Roman" w:cs="Times New Roman"/>
        </w:rPr>
        <w:t>”</w:t>
      </w:r>
    </w:p>
  </w:footnote>
  <w:footnote w:id="30">
    <w:p w14:paraId="01C0C796" w14:textId="58457076" w:rsidR="00B0366F" w:rsidRPr="00B0366F" w:rsidRDefault="00B0366F">
      <w:pPr>
        <w:pStyle w:val="Textodenotaderodap"/>
        <w:rPr>
          <w:rFonts w:ascii="Times New Roman" w:hAnsi="Times New Roman" w:cs="Times New Roman"/>
        </w:rPr>
      </w:pPr>
      <w:r w:rsidRPr="00B0366F">
        <w:rPr>
          <w:rStyle w:val="Refdenotaderodap"/>
          <w:rFonts w:ascii="Times New Roman" w:hAnsi="Times New Roman" w:cs="Times New Roman"/>
        </w:rPr>
        <w:footnoteRef/>
      </w:r>
      <w:r w:rsidRPr="00B0366F">
        <w:rPr>
          <w:rFonts w:ascii="Times New Roman" w:hAnsi="Times New Roman" w:cs="Times New Roman"/>
        </w:rPr>
        <w:t xml:space="preserve"> N.T.: No original em francês: “Marca”</w:t>
      </w:r>
    </w:p>
  </w:footnote>
  <w:footnote w:id="31">
    <w:p w14:paraId="2A10EE9F" w14:textId="63E82C5B" w:rsidR="003376BF" w:rsidRPr="00B0366F" w:rsidRDefault="003376BF">
      <w:pPr>
        <w:pStyle w:val="Textodenotaderodap"/>
        <w:rPr>
          <w:rFonts w:ascii="Times New Roman" w:hAnsi="Times New Roman" w:cs="Times New Roman"/>
          <w:lang w:val="en-US"/>
        </w:rPr>
      </w:pPr>
      <w:r w:rsidRPr="00B0366F">
        <w:rPr>
          <w:rStyle w:val="Refdenotaderodap"/>
          <w:rFonts w:ascii="Times New Roman" w:hAnsi="Times New Roman" w:cs="Times New Roman"/>
        </w:rPr>
        <w:footnoteRef/>
      </w:r>
      <w:r w:rsidRPr="00B0366F">
        <w:rPr>
          <w:rFonts w:ascii="Times New Roman" w:hAnsi="Times New Roman" w:cs="Times New Roman"/>
          <w:lang w:val="en-US"/>
        </w:rPr>
        <w:t xml:space="preserve"> N.T.: No original: </w:t>
      </w:r>
      <w:r w:rsidRPr="00B0366F">
        <w:rPr>
          <w:rFonts w:ascii="Times New Roman" w:hAnsi="Times New Roman" w:cs="Times New Roman"/>
          <w:i/>
          <w:lang w:val="en-US"/>
        </w:rPr>
        <w:t>Stimmung</w:t>
      </w:r>
      <w:r w:rsidRPr="00B0366F">
        <w:rPr>
          <w:rFonts w:ascii="Times New Roman" w:hAnsi="Times New Roman" w:cs="Times New Roman"/>
          <w:lang w:val="en-US"/>
        </w:rPr>
        <w:t>.</w:t>
      </w:r>
    </w:p>
  </w:footnote>
  <w:footnote w:id="32">
    <w:p w14:paraId="1683D63B" w14:textId="214B2662" w:rsidR="003376BF" w:rsidRPr="00B0366F" w:rsidRDefault="003376BF">
      <w:pPr>
        <w:pStyle w:val="Textodenotaderodap"/>
        <w:rPr>
          <w:rFonts w:ascii="Times New Roman" w:hAnsi="Times New Roman" w:cs="Times New Roman"/>
        </w:rPr>
      </w:pPr>
      <w:r w:rsidRPr="00B0366F">
        <w:rPr>
          <w:rStyle w:val="Caracteresdenotaderodap"/>
          <w:rFonts w:ascii="Times New Roman" w:hAnsi="Times New Roman" w:cs="Times New Roman"/>
        </w:rPr>
        <w:footnoteRef/>
      </w:r>
      <w:r w:rsidRPr="00B0366F">
        <w:rPr>
          <w:rStyle w:val="Caracteresdenotaderodap"/>
          <w:rFonts w:ascii="Times New Roman" w:hAnsi="Times New Roman" w:cs="Times New Roman"/>
        </w:rPr>
        <w:tab/>
      </w:r>
      <w:r w:rsidRPr="00B0366F">
        <w:rPr>
          <w:rStyle w:val="Caracteresdenotaderodap"/>
          <w:rFonts w:ascii="Times New Roman" w:hAnsi="Times New Roman" w:cs="Times New Roman"/>
        </w:rPr>
        <w:tab/>
      </w:r>
      <w:r w:rsidRPr="00B0366F">
        <w:rPr>
          <w:rStyle w:val="Caracteresdenotaderodap"/>
          <w:rFonts w:ascii="Times New Roman" w:hAnsi="Times New Roman" w:cs="Times New Roman"/>
        </w:rPr>
        <w:tab/>
      </w:r>
      <w:r w:rsidRPr="00B0366F">
        <w:rPr>
          <w:rStyle w:val="Caracteresdenotaderodap"/>
          <w:rFonts w:ascii="Times New Roman" w:hAnsi="Times New Roman" w:cs="Times New Roman"/>
        </w:rPr>
        <w:tab/>
      </w:r>
      <w:r w:rsidRPr="00B0366F">
        <w:rPr>
          <w:rStyle w:val="FootnoteCharacters"/>
          <w:rFonts w:ascii="Times New Roman" w:hAnsi="Times New Roman" w:cs="Times New Roman"/>
        </w:rPr>
        <w:tab/>
      </w:r>
      <w:r w:rsidRPr="00B0366F">
        <w:rPr>
          <w:rFonts w:ascii="Times New Roman" w:hAnsi="Times New Roman" w:cs="Times New Roman"/>
        </w:rPr>
        <w:t xml:space="preserve"> N.T.: interrogação sobre a palavra manuscrita anotada pelos editores Tiedemann e Schweppenhäuser, G.S. II-3</w:t>
      </w:r>
      <w:r w:rsidR="00B0366F" w:rsidRPr="00B0366F">
        <w:rPr>
          <w:rFonts w:ascii="Times New Roman" w:hAnsi="Times New Roman" w:cs="Times New Roman"/>
        </w:rPr>
        <w:t>,</w:t>
      </w:r>
      <w:r w:rsidRPr="00B0366F">
        <w:rPr>
          <w:rFonts w:ascii="Times New Roman" w:hAnsi="Times New Roman" w:cs="Times New Roman"/>
        </w:rPr>
        <w:t xml:space="preserve"> p.1058.</w:t>
      </w:r>
    </w:p>
  </w:footnote>
  <w:footnote w:id="33">
    <w:p w14:paraId="5ABE4370" w14:textId="6D78D1B4" w:rsidR="003376BF" w:rsidRPr="00B0366F" w:rsidRDefault="003376BF">
      <w:pPr>
        <w:pStyle w:val="Textodenotaderodap"/>
        <w:rPr>
          <w:rFonts w:ascii="Times New Roman" w:hAnsi="Times New Roman" w:cs="Times New Roman"/>
        </w:rPr>
      </w:pPr>
      <w:r w:rsidRPr="00B0366F">
        <w:rPr>
          <w:rStyle w:val="Caracteresdenotaderodap"/>
          <w:rFonts w:ascii="Times New Roman" w:hAnsi="Times New Roman" w:cs="Times New Roman"/>
        </w:rPr>
        <w:footnoteRef/>
      </w:r>
      <w:r w:rsidRPr="00B0366F">
        <w:rPr>
          <w:rStyle w:val="Caracteresdenotaderodap"/>
          <w:rFonts w:ascii="Times New Roman" w:hAnsi="Times New Roman" w:cs="Times New Roman"/>
        </w:rPr>
        <w:tab/>
      </w:r>
      <w:r w:rsidRPr="00B0366F">
        <w:rPr>
          <w:rStyle w:val="Caracteresdenotaderodap"/>
          <w:rFonts w:ascii="Times New Roman" w:hAnsi="Times New Roman" w:cs="Times New Roman"/>
        </w:rPr>
        <w:tab/>
      </w:r>
      <w:r w:rsidRPr="00B0366F">
        <w:rPr>
          <w:rStyle w:val="Caracteresdenotaderodap"/>
          <w:rFonts w:ascii="Times New Roman" w:hAnsi="Times New Roman" w:cs="Times New Roman"/>
        </w:rPr>
        <w:tab/>
      </w:r>
      <w:r w:rsidRPr="00B0366F">
        <w:rPr>
          <w:rStyle w:val="Caracteresdenotaderodap"/>
          <w:rFonts w:ascii="Times New Roman" w:hAnsi="Times New Roman" w:cs="Times New Roman"/>
        </w:rPr>
        <w:tab/>
      </w:r>
      <w:r w:rsidRPr="00B0366F">
        <w:rPr>
          <w:rStyle w:val="FootnoteCharacters"/>
          <w:rFonts w:ascii="Times New Roman" w:hAnsi="Times New Roman" w:cs="Times New Roman"/>
        </w:rPr>
        <w:tab/>
      </w:r>
      <w:r w:rsidRPr="00B0366F">
        <w:rPr>
          <w:rFonts w:ascii="Times New Roman" w:hAnsi="Times New Roman" w:cs="Times New Roman"/>
        </w:rPr>
        <w:t xml:space="preserve"> N.T.: </w:t>
      </w:r>
      <w:r w:rsidR="008B339C" w:rsidRPr="00B0366F">
        <w:rPr>
          <w:rFonts w:ascii="Times New Roman" w:hAnsi="Times New Roman" w:cs="Times New Roman"/>
        </w:rPr>
        <w:t>“a única janela iluminada”</w:t>
      </w:r>
    </w:p>
  </w:footnote>
  <w:footnote w:id="34">
    <w:p w14:paraId="502E0DC2" w14:textId="3C02CF30" w:rsidR="003376BF" w:rsidRPr="00334902" w:rsidRDefault="003376BF">
      <w:pPr>
        <w:pStyle w:val="Textodenotaderodap"/>
        <w:rPr>
          <w:rFonts w:ascii="Times New Roman" w:hAnsi="Times New Roman" w:cs="Times New Roman"/>
        </w:rPr>
      </w:pPr>
      <w:r w:rsidRPr="00334902">
        <w:rPr>
          <w:rStyle w:val="Caracteresdenotaderodap"/>
          <w:rFonts w:ascii="Times New Roman" w:hAnsi="Times New Roman" w:cs="Times New Roman"/>
        </w:rPr>
        <w:footnoteRef/>
      </w:r>
      <w:r w:rsidRPr="00334902">
        <w:rPr>
          <w:rStyle w:val="Caracteresdenotaderodap"/>
          <w:rFonts w:ascii="Times New Roman" w:hAnsi="Times New Roman" w:cs="Times New Roman"/>
        </w:rPr>
        <w:tab/>
      </w:r>
      <w:r w:rsidRPr="00334902">
        <w:rPr>
          <w:rStyle w:val="Caracteresdenotaderodap"/>
          <w:rFonts w:ascii="Times New Roman" w:hAnsi="Times New Roman" w:cs="Times New Roman"/>
        </w:rPr>
        <w:tab/>
      </w:r>
      <w:r w:rsidRPr="00334902">
        <w:rPr>
          <w:rStyle w:val="Caracteresdenotaderodap"/>
          <w:rFonts w:ascii="Times New Roman" w:hAnsi="Times New Roman" w:cs="Times New Roman"/>
        </w:rPr>
        <w:tab/>
      </w:r>
      <w:r w:rsidRPr="00334902">
        <w:rPr>
          <w:rStyle w:val="Caracteresdenotaderodap"/>
          <w:rFonts w:ascii="Times New Roman" w:hAnsi="Times New Roman" w:cs="Times New Roman"/>
        </w:rPr>
        <w:tab/>
      </w:r>
      <w:r w:rsidRPr="00334902">
        <w:rPr>
          <w:rStyle w:val="FootnoteCharacters"/>
          <w:rFonts w:ascii="Times New Roman" w:hAnsi="Times New Roman" w:cs="Times New Roman"/>
        </w:rPr>
        <w:tab/>
      </w:r>
      <w:r w:rsidRPr="00334902">
        <w:rPr>
          <w:rFonts w:ascii="Times New Roman" w:hAnsi="Times New Roman" w:cs="Times New Roman"/>
        </w:rPr>
        <w:t xml:space="preserve"> </w:t>
      </w:r>
      <w:bookmarkStart w:id="19" w:name="_Hlk533812777"/>
      <w:r w:rsidRPr="00334902">
        <w:rPr>
          <w:rFonts w:ascii="Times New Roman" w:hAnsi="Times New Roman" w:cs="Times New Roman"/>
        </w:rPr>
        <w:t>N.T.:</w:t>
      </w:r>
      <w:bookmarkEnd w:id="19"/>
      <w:r w:rsidR="008B339C" w:rsidRPr="00334902">
        <w:rPr>
          <w:rFonts w:ascii="Times New Roman" w:hAnsi="Times New Roman" w:cs="Times New Roman"/>
        </w:rPr>
        <w:t>“simplificação do trabalho”</w:t>
      </w:r>
    </w:p>
  </w:footnote>
  <w:footnote w:id="35">
    <w:p w14:paraId="11D29ECD" w14:textId="10262018" w:rsidR="003376BF" w:rsidRPr="00334902" w:rsidRDefault="003376BF">
      <w:pPr>
        <w:pStyle w:val="Textodenotaderodap"/>
        <w:rPr>
          <w:rFonts w:ascii="Times New Roman" w:hAnsi="Times New Roman" w:cs="Times New Roman"/>
        </w:rPr>
      </w:pPr>
      <w:r w:rsidRPr="00334902">
        <w:rPr>
          <w:rStyle w:val="Caracteresdenotaderodap"/>
          <w:rFonts w:ascii="Times New Roman" w:hAnsi="Times New Roman" w:cs="Times New Roman"/>
        </w:rPr>
        <w:footnoteRef/>
      </w:r>
      <w:r w:rsidRPr="00334902">
        <w:rPr>
          <w:rStyle w:val="Caracteresdenotaderodap"/>
          <w:rFonts w:ascii="Times New Roman" w:hAnsi="Times New Roman" w:cs="Times New Roman"/>
        </w:rPr>
        <w:tab/>
      </w:r>
      <w:r w:rsidRPr="00334902">
        <w:rPr>
          <w:rStyle w:val="Caracteresdenotaderodap"/>
          <w:rFonts w:ascii="Times New Roman" w:hAnsi="Times New Roman" w:cs="Times New Roman"/>
        </w:rPr>
        <w:tab/>
      </w:r>
      <w:r w:rsidRPr="00334902">
        <w:rPr>
          <w:rStyle w:val="Caracteresdenotaderodap"/>
          <w:rFonts w:ascii="Times New Roman" w:hAnsi="Times New Roman" w:cs="Times New Roman"/>
        </w:rPr>
        <w:tab/>
      </w:r>
      <w:r w:rsidRPr="00334902">
        <w:rPr>
          <w:rStyle w:val="Caracteresdenotaderodap"/>
          <w:rFonts w:ascii="Times New Roman" w:hAnsi="Times New Roman" w:cs="Times New Roman"/>
        </w:rPr>
        <w:tab/>
      </w:r>
      <w:r w:rsidRPr="00334902">
        <w:rPr>
          <w:rStyle w:val="FootnoteCharacters"/>
          <w:rFonts w:ascii="Times New Roman" w:hAnsi="Times New Roman" w:cs="Times New Roman"/>
        </w:rPr>
        <w:tab/>
      </w:r>
      <w:r w:rsidRPr="00334902">
        <w:rPr>
          <w:rFonts w:ascii="Times New Roman" w:hAnsi="Times New Roman" w:cs="Times New Roman"/>
        </w:rPr>
        <w:t xml:space="preserve"> N.T.: </w:t>
      </w:r>
      <w:r w:rsidR="00D64897" w:rsidRPr="00334902">
        <w:rPr>
          <w:rFonts w:ascii="Times New Roman" w:hAnsi="Times New Roman" w:cs="Times New Roman"/>
        </w:rPr>
        <w:t>“papel adequado Londres”</w:t>
      </w:r>
    </w:p>
  </w:footnote>
  <w:footnote w:id="36">
    <w:p w14:paraId="182752EC" w14:textId="21A9EA1A" w:rsidR="001A5F56" w:rsidRPr="00334902" w:rsidRDefault="001A5F56">
      <w:pPr>
        <w:pStyle w:val="Textodenotaderodap"/>
        <w:rPr>
          <w:rFonts w:ascii="Times New Roman" w:hAnsi="Times New Roman" w:cs="Times New Roman"/>
        </w:rPr>
      </w:pPr>
      <w:r w:rsidRPr="00334902">
        <w:rPr>
          <w:rStyle w:val="Refdenotaderodap"/>
          <w:rFonts w:ascii="Times New Roman" w:hAnsi="Times New Roman" w:cs="Times New Roman"/>
        </w:rPr>
        <w:footnoteRef/>
      </w:r>
      <w:r w:rsidRPr="00334902">
        <w:rPr>
          <w:rFonts w:ascii="Times New Roman" w:hAnsi="Times New Roman" w:cs="Times New Roman"/>
        </w:rPr>
        <w:t xml:space="preserve"> </w:t>
      </w:r>
      <w:r w:rsidR="00900E2E" w:rsidRPr="00334902">
        <w:rPr>
          <w:rFonts w:ascii="Times New Roman" w:hAnsi="Times New Roman" w:cs="Times New Roman"/>
        </w:rPr>
        <w:t>N.T.:</w:t>
      </w:r>
      <w:r w:rsidR="00D64897" w:rsidRPr="00334902">
        <w:rPr>
          <w:rFonts w:ascii="Times New Roman" w:hAnsi="Times New Roman" w:cs="Times New Roman"/>
        </w:rPr>
        <w:t xml:space="preserve"> “</w:t>
      </w:r>
      <w:r w:rsidR="00900E2E" w:rsidRPr="00334902">
        <w:rPr>
          <w:rFonts w:ascii="Times New Roman" w:hAnsi="Times New Roman" w:cs="Times New Roman"/>
        </w:rPr>
        <w:t>P</w:t>
      </w:r>
      <w:r w:rsidR="00D64897" w:rsidRPr="00334902">
        <w:rPr>
          <w:rFonts w:ascii="Times New Roman" w:hAnsi="Times New Roman" w:cs="Times New Roman"/>
        </w:rPr>
        <w:t xml:space="preserve">oeta persa em um alojamento de porteiro </w:t>
      </w:r>
    </w:p>
  </w:footnote>
  <w:footnote w:id="37">
    <w:p w14:paraId="5822D159" w14:textId="71D5E496" w:rsidR="003376BF" w:rsidRPr="00226EC5" w:rsidRDefault="003376BF" w:rsidP="00226EC5">
      <w:pPr>
        <w:pStyle w:val="Textodenotaderodap"/>
        <w:jc w:val="both"/>
        <w:rPr>
          <w:rFonts w:ascii="Times New Roman" w:hAnsi="Times New Roman" w:cs="Times New Roman"/>
        </w:rPr>
      </w:pPr>
      <w:r w:rsidRPr="00226EC5">
        <w:rPr>
          <w:rStyle w:val="Caracteresdenotaderodap"/>
          <w:rFonts w:ascii="Times New Roman" w:hAnsi="Times New Roman" w:cs="Times New Roman"/>
        </w:rPr>
        <w:footnoteRef/>
      </w:r>
      <w:r w:rsidRPr="00226EC5">
        <w:rPr>
          <w:rStyle w:val="Caracteresdenotaderodap"/>
          <w:rFonts w:ascii="Times New Roman" w:hAnsi="Times New Roman" w:cs="Times New Roman"/>
        </w:rPr>
        <w:tab/>
      </w:r>
      <w:r w:rsidRPr="00226EC5">
        <w:rPr>
          <w:rStyle w:val="Caracteresdenotaderodap"/>
          <w:rFonts w:ascii="Times New Roman" w:hAnsi="Times New Roman" w:cs="Times New Roman"/>
        </w:rPr>
        <w:tab/>
      </w:r>
      <w:r w:rsidRPr="00226EC5">
        <w:rPr>
          <w:rStyle w:val="Caracteresdenotaderodap"/>
          <w:rFonts w:ascii="Times New Roman" w:hAnsi="Times New Roman" w:cs="Times New Roman"/>
        </w:rPr>
        <w:tab/>
      </w:r>
      <w:r w:rsidRPr="00226EC5">
        <w:rPr>
          <w:rStyle w:val="Caracteresdenotaderodap"/>
          <w:rFonts w:ascii="Times New Roman" w:hAnsi="Times New Roman" w:cs="Times New Roman"/>
        </w:rPr>
        <w:tab/>
      </w:r>
      <w:r w:rsidRPr="00226EC5">
        <w:rPr>
          <w:rStyle w:val="FootnoteCharacters"/>
          <w:rFonts w:ascii="Times New Roman" w:hAnsi="Times New Roman" w:cs="Times New Roman"/>
        </w:rPr>
        <w:tab/>
      </w:r>
      <w:r w:rsidRPr="00226EC5">
        <w:rPr>
          <w:rFonts w:ascii="Times New Roman" w:hAnsi="Times New Roman" w:cs="Times New Roman"/>
        </w:rPr>
        <w:t xml:space="preserve"> N.T.: Sinalização dos editores Tiedemann e </w:t>
      </w:r>
      <w:r w:rsidR="00226EC5" w:rsidRPr="00226EC5">
        <w:rPr>
          <w:rFonts w:ascii="Times New Roman" w:hAnsi="Times New Roman" w:cs="Times New Roman"/>
        </w:rPr>
        <w:t>S</w:t>
      </w:r>
      <w:r w:rsidRPr="00226EC5">
        <w:rPr>
          <w:rFonts w:ascii="Times New Roman" w:hAnsi="Times New Roman" w:cs="Times New Roman"/>
        </w:rPr>
        <w:t xml:space="preserve">chweppenhäuser sobre a interrupção do manuscrito, </w:t>
      </w:r>
      <w:r w:rsidRPr="00226EC5">
        <w:rPr>
          <w:rFonts w:ascii="Times New Roman" w:hAnsi="Times New Roman" w:cs="Times New Roman"/>
          <w:i/>
        </w:rPr>
        <w:t>G.S.</w:t>
      </w:r>
      <w:r w:rsidRPr="00226EC5">
        <w:rPr>
          <w:rFonts w:ascii="Times New Roman" w:hAnsi="Times New Roman" w:cs="Times New Roman"/>
        </w:rPr>
        <w:t xml:space="preserve"> II-3, p.1059. </w:t>
      </w:r>
    </w:p>
  </w:footnote>
  <w:footnote w:id="38">
    <w:p w14:paraId="3C480D6E" w14:textId="59096B82" w:rsidR="003376BF" w:rsidRPr="00226EC5" w:rsidRDefault="003376BF" w:rsidP="00226EC5">
      <w:pPr>
        <w:pStyle w:val="Textodenotaderodap"/>
        <w:jc w:val="both"/>
        <w:rPr>
          <w:rFonts w:ascii="Times New Roman" w:hAnsi="Times New Roman" w:cs="Times New Roman"/>
        </w:rPr>
      </w:pPr>
      <w:r w:rsidRPr="00226EC5">
        <w:rPr>
          <w:rStyle w:val="Refdenotaderodap"/>
          <w:rFonts w:ascii="Times New Roman" w:hAnsi="Times New Roman" w:cs="Times New Roman"/>
        </w:rPr>
        <w:footnoteRef/>
      </w:r>
      <w:r w:rsidRPr="00226EC5">
        <w:rPr>
          <w:rFonts w:ascii="Times New Roman" w:hAnsi="Times New Roman" w:cs="Times New Roman"/>
        </w:rPr>
        <w:t xml:space="preserve"> </w:t>
      </w:r>
      <w:r w:rsidR="00334902" w:rsidRPr="00226EC5">
        <w:rPr>
          <w:rFonts w:ascii="Times New Roman" w:hAnsi="Times New Roman" w:cs="Times New Roman"/>
        </w:rPr>
        <w:t>N.</w:t>
      </w:r>
      <w:r w:rsidR="00900E2E" w:rsidRPr="00226EC5">
        <w:rPr>
          <w:rFonts w:ascii="Times New Roman" w:hAnsi="Times New Roman" w:cs="Times New Roman"/>
        </w:rPr>
        <w:t>T.:</w:t>
      </w:r>
      <w:r w:rsidR="00334902" w:rsidRPr="00226EC5">
        <w:rPr>
          <w:rFonts w:ascii="Times New Roman" w:hAnsi="Times New Roman" w:cs="Times New Roman"/>
        </w:rPr>
        <w:t xml:space="preserve"> No original em francês:</w:t>
      </w:r>
      <w:r w:rsidR="00D64897" w:rsidRPr="00226EC5">
        <w:rPr>
          <w:rFonts w:ascii="Times New Roman" w:hAnsi="Times New Roman" w:cs="Times New Roman"/>
        </w:rPr>
        <w:t xml:space="preserve"> </w:t>
      </w:r>
      <w:r w:rsidR="00334902" w:rsidRPr="00226EC5">
        <w:rPr>
          <w:rFonts w:ascii="Times New Roman" w:hAnsi="Times New Roman" w:cs="Times New Roman"/>
        </w:rPr>
        <w:t>“</w:t>
      </w:r>
      <w:r w:rsidR="00D64897" w:rsidRPr="00226EC5">
        <w:rPr>
          <w:rFonts w:ascii="Times New Roman" w:hAnsi="Times New Roman" w:cs="Times New Roman"/>
        </w:rPr>
        <w:t>possuir apenas desejos de uma mulher</w:t>
      </w:r>
      <w:r w:rsidR="00334902" w:rsidRPr="00226EC5">
        <w:rPr>
          <w:rFonts w:ascii="Times New Roman" w:hAnsi="Times New Roman" w:cs="Times New Roman"/>
        </w:rPr>
        <w:t>”.</w:t>
      </w:r>
    </w:p>
  </w:footnote>
  <w:footnote w:id="39">
    <w:p w14:paraId="4AAD9AB4" w14:textId="11EA0ED1" w:rsidR="00C64DE8" w:rsidRPr="00C64DE8" w:rsidRDefault="00C64DE8" w:rsidP="00C64DE8">
      <w:pPr>
        <w:pStyle w:val="Textodenotaderodap"/>
        <w:jc w:val="both"/>
        <w:rPr>
          <w:rFonts w:ascii="Times New Roman" w:hAnsi="Times New Roman" w:cs="Times New Roman"/>
        </w:rPr>
      </w:pPr>
      <w:r w:rsidRPr="00C64DE8">
        <w:rPr>
          <w:rStyle w:val="Refdenotaderodap"/>
          <w:rFonts w:ascii="Times New Roman" w:hAnsi="Times New Roman" w:cs="Times New Roman"/>
        </w:rPr>
        <w:footnoteRef/>
      </w:r>
      <w:r w:rsidRPr="00C64DE8">
        <w:rPr>
          <w:rFonts w:ascii="Times New Roman" w:hAnsi="Times New Roman" w:cs="Times New Roman"/>
        </w:rPr>
        <w:t xml:space="preserve"> </w:t>
      </w:r>
      <w:r>
        <w:rPr>
          <w:rFonts w:ascii="Times New Roman" w:hAnsi="Times New Roman" w:cs="Times New Roman"/>
        </w:rPr>
        <w:t xml:space="preserve">N.T.: No manuscrito Ms438, lê-se “Prousts Umständlichkeit”. </w:t>
      </w:r>
      <w:r w:rsidRPr="00C64DE8">
        <w:rPr>
          <w:rFonts w:ascii="Times New Roman" w:hAnsi="Times New Roman" w:cs="Times New Roman"/>
          <w:lang w:val="de-DE"/>
        </w:rPr>
        <w:t xml:space="preserve">Na edição de Tiedemann e Schwenppenhäuser, lê-se: </w:t>
      </w:r>
      <w:r>
        <w:rPr>
          <w:rFonts w:ascii="Times New Roman" w:hAnsi="Times New Roman" w:cs="Times New Roman"/>
          <w:lang w:val="de-DE"/>
        </w:rPr>
        <w:t>„</w:t>
      </w:r>
      <w:r w:rsidRPr="00C64DE8">
        <w:rPr>
          <w:rFonts w:ascii="Times New Roman" w:hAnsi="Times New Roman" w:cs="Times New Roman"/>
          <w:lang w:val="de-DE"/>
        </w:rPr>
        <w:t>Prousts Unverständlichkeit</w:t>
      </w:r>
      <w:r>
        <w:rPr>
          <w:rFonts w:ascii="Times New Roman" w:hAnsi="Times New Roman" w:cs="Times New Roman"/>
          <w:lang w:val="de-DE"/>
        </w:rPr>
        <w:t xml:space="preserve">“. </w:t>
      </w:r>
      <w:r w:rsidRPr="00C64DE8">
        <w:rPr>
          <w:rFonts w:ascii="Times New Roman" w:hAnsi="Times New Roman" w:cs="Times New Roman"/>
        </w:rPr>
        <w:t>T</w:t>
      </w:r>
      <w:r>
        <w:rPr>
          <w:rFonts w:ascii="Times New Roman" w:hAnsi="Times New Roman" w:cs="Times New Roman"/>
        </w:rPr>
        <w:t>raduzimos “Umständlichkeit” como “cerimoniosidade”, de acordo com a ideia desenvolvida na sequência do texto.</w:t>
      </w:r>
    </w:p>
  </w:footnote>
  <w:footnote w:id="40">
    <w:p w14:paraId="3895FE58" w14:textId="44E26D77" w:rsidR="003376BF" w:rsidRPr="00334902" w:rsidRDefault="003376BF">
      <w:pPr>
        <w:pStyle w:val="Textodenotaderodap"/>
        <w:rPr>
          <w:rFonts w:ascii="Times New Roman" w:hAnsi="Times New Roman" w:cs="Times New Roman"/>
        </w:rPr>
      </w:pPr>
      <w:r w:rsidRPr="00334902">
        <w:rPr>
          <w:rStyle w:val="Refdenotaderodap"/>
          <w:rFonts w:ascii="Times New Roman" w:hAnsi="Times New Roman" w:cs="Times New Roman"/>
        </w:rPr>
        <w:footnoteRef/>
      </w:r>
      <w:r w:rsidRPr="00334902">
        <w:rPr>
          <w:rFonts w:ascii="Times New Roman" w:hAnsi="Times New Roman" w:cs="Times New Roman"/>
        </w:rPr>
        <w:t xml:space="preserve"> </w:t>
      </w:r>
      <w:r w:rsidR="00334902">
        <w:rPr>
          <w:rFonts w:ascii="Times New Roman" w:hAnsi="Times New Roman" w:cs="Times New Roman"/>
        </w:rPr>
        <w:t>N.</w:t>
      </w:r>
      <w:r w:rsidR="00900E2E">
        <w:rPr>
          <w:rFonts w:ascii="Times New Roman" w:hAnsi="Times New Roman" w:cs="Times New Roman"/>
        </w:rPr>
        <w:t>T.:</w:t>
      </w:r>
      <w:r w:rsidR="00D64897">
        <w:rPr>
          <w:rFonts w:ascii="Times New Roman" w:hAnsi="Times New Roman" w:cs="Times New Roman"/>
        </w:rPr>
        <w:t xml:space="preserve"> </w:t>
      </w:r>
      <w:r w:rsidR="00334902" w:rsidRPr="00334902">
        <w:rPr>
          <w:rFonts w:ascii="Times New Roman" w:hAnsi="Times New Roman" w:cs="Times New Roman"/>
        </w:rPr>
        <w:t xml:space="preserve">No original em francês: </w:t>
      </w:r>
      <w:r w:rsidR="00D64897">
        <w:rPr>
          <w:rFonts w:ascii="Times New Roman" w:hAnsi="Times New Roman" w:cs="Times New Roman"/>
        </w:rPr>
        <w:t>“a única janela iluminada”</w:t>
      </w:r>
    </w:p>
  </w:footnote>
  <w:footnote w:id="41">
    <w:p w14:paraId="5F1166AA" w14:textId="14552B5B" w:rsidR="003376BF" w:rsidRPr="00334902" w:rsidRDefault="003376BF">
      <w:pPr>
        <w:pStyle w:val="Textodenotaderodap"/>
        <w:rPr>
          <w:rFonts w:ascii="Times New Roman" w:hAnsi="Times New Roman" w:cs="Times New Roman"/>
        </w:rPr>
      </w:pPr>
      <w:r w:rsidRPr="00334902">
        <w:rPr>
          <w:rStyle w:val="Refdenotaderodap"/>
          <w:rFonts w:ascii="Times New Roman" w:hAnsi="Times New Roman" w:cs="Times New Roman"/>
        </w:rPr>
        <w:footnoteRef/>
      </w:r>
      <w:r w:rsidRPr="00334902">
        <w:rPr>
          <w:rFonts w:ascii="Times New Roman" w:hAnsi="Times New Roman" w:cs="Times New Roman"/>
        </w:rPr>
        <w:t xml:space="preserve"> </w:t>
      </w:r>
      <w:r w:rsidR="00D64897">
        <w:rPr>
          <w:rFonts w:ascii="Times New Roman" w:hAnsi="Times New Roman" w:cs="Times New Roman"/>
        </w:rPr>
        <w:t xml:space="preserve">  </w:t>
      </w:r>
      <w:r w:rsidR="00900E2E">
        <w:rPr>
          <w:rFonts w:ascii="Times New Roman" w:hAnsi="Times New Roman" w:cs="Times New Roman"/>
        </w:rPr>
        <w:t>N.T.:</w:t>
      </w:r>
      <w:r w:rsidR="00334902" w:rsidRPr="00334902">
        <w:t xml:space="preserve"> </w:t>
      </w:r>
      <w:r w:rsidR="00334902" w:rsidRPr="00334902">
        <w:rPr>
          <w:rFonts w:ascii="Times New Roman" w:hAnsi="Times New Roman" w:cs="Times New Roman"/>
        </w:rPr>
        <w:t>No original em francês:</w:t>
      </w:r>
      <w:r w:rsidR="00334902" w:rsidRPr="00334902" w:rsidDel="00900E2E">
        <w:rPr>
          <w:rFonts w:ascii="Times New Roman" w:hAnsi="Times New Roman" w:cs="Times New Roman"/>
        </w:rPr>
        <w:t xml:space="preserve"> </w:t>
      </w:r>
      <w:r w:rsidR="00D64897" w:rsidRPr="009E6585">
        <w:rPr>
          <w:rFonts w:ascii="Times New Roman" w:hAnsi="Times New Roman" w:cs="Times New Roman"/>
        </w:rPr>
        <w:t xml:space="preserve">“papel </w:t>
      </w:r>
      <w:r w:rsidR="00334902">
        <w:rPr>
          <w:rFonts w:ascii="Times New Roman" w:hAnsi="Times New Roman" w:cs="Times New Roman"/>
        </w:rPr>
        <w:t>feito pro</w:t>
      </w:r>
      <w:r w:rsidR="0017095C">
        <w:rPr>
          <w:rFonts w:ascii="Times New Roman" w:hAnsi="Times New Roman" w:cs="Times New Roman"/>
        </w:rPr>
        <w:t>po</w:t>
      </w:r>
      <w:r w:rsidR="00334902">
        <w:rPr>
          <w:rFonts w:ascii="Times New Roman" w:hAnsi="Times New Roman" w:cs="Times New Roman"/>
        </w:rPr>
        <w:t>sitalmente em</w:t>
      </w:r>
      <w:r w:rsidR="00D64897" w:rsidRPr="009E6585">
        <w:rPr>
          <w:rFonts w:ascii="Times New Roman" w:hAnsi="Times New Roman" w:cs="Times New Roman"/>
        </w:rPr>
        <w:t xml:space="preserve"> Londres”</w:t>
      </w:r>
    </w:p>
  </w:footnote>
  <w:footnote w:id="42">
    <w:p w14:paraId="614AFE8A" w14:textId="7BE2480F" w:rsidR="003376BF" w:rsidRPr="00334902" w:rsidRDefault="003376BF">
      <w:pPr>
        <w:pStyle w:val="Textodenotaderodap"/>
        <w:rPr>
          <w:rFonts w:ascii="Times New Roman" w:hAnsi="Times New Roman" w:cs="Times New Roman"/>
        </w:rPr>
      </w:pPr>
      <w:r w:rsidRPr="00334902">
        <w:rPr>
          <w:rStyle w:val="Refdenotaderodap"/>
          <w:rFonts w:ascii="Times New Roman" w:hAnsi="Times New Roman" w:cs="Times New Roman"/>
        </w:rPr>
        <w:footnoteRef/>
      </w:r>
      <w:r w:rsidRPr="00334902">
        <w:rPr>
          <w:rFonts w:ascii="Times New Roman" w:hAnsi="Times New Roman" w:cs="Times New Roman"/>
        </w:rPr>
        <w:t xml:space="preserve"> </w:t>
      </w:r>
      <w:r w:rsidR="00D64897" w:rsidRPr="00334902">
        <w:rPr>
          <w:rFonts w:ascii="Times New Roman" w:hAnsi="Times New Roman" w:cs="Times New Roman"/>
        </w:rPr>
        <w:t xml:space="preserve"> </w:t>
      </w:r>
      <w:r w:rsidR="00900E2E" w:rsidRPr="00334902">
        <w:rPr>
          <w:rFonts w:ascii="Times New Roman" w:hAnsi="Times New Roman" w:cs="Times New Roman"/>
        </w:rPr>
        <w:t>N.T.:</w:t>
      </w:r>
      <w:r w:rsidR="00334902" w:rsidRPr="00334902">
        <w:rPr>
          <w:rFonts w:ascii="Times New Roman" w:hAnsi="Times New Roman" w:cs="Times New Roman"/>
        </w:rPr>
        <w:t xml:space="preserve"> No original em francês:</w:t>
      </w:r>
      <w:r w:rsidR="00900E2E" w:rsidRPr="00334902">
        <w:rPr>
          <w:rFonts w:ascii="Times New Roman" w:hAnsi="Times New Roman" w:cs="Times New Roman"/>
        </w:rPr>
        <w:t xml:space="preserve"> </w:t>
      </w:r>
      <w:r w:rsidR="00D64897" w:rsidRPr="00334902">
        <w:rPr>
          <w:rFonts w:ascii="Times New Roman" w:hAnsi="Times New Roman" w:cs="Times New Roman"/>
        </w:rPr>
        <w:t>“tudo veio no mesmo plano”</w:t>
      </w:r>
    </w:p>
  </w:footnote>
  <w:footnote w:id="43">
    <w:p w14:paraId="47C6D362" w14:textId="39C79622" w:rsidR="003376BF" w:rsidRPr="00334902" w:rsidRDefault="003376BF">
      <w:pPr>
        <w:pStyle w:val="Textodenotaderodap"/>
        <w:rPr>
          <w:rFonts w:ascii="Times New Roman" w:hAnsi="Times New Roman" w:cs="Times New Roman"/>
        </w:rPr>
      </w:pPr>
      <w:r w:rsidRPr="00334902">
        <w:rPr>
          <w:rStyle w:val="Refdenotaderodap"/>
          <w:rFonts w:ascii="Times New Roman" w:hAnsi="Times New Roman" w:cs="Times New Roman"/>
        </w:rPr>
        <w:footnoteRef/>
      </w:r>
      <w:r w:rsidRPr="00334902">
        <w:rPr>
          <w:rFonts w:ascii="Times New Roman" w:hAnsi="Times New Roman" w:cs="Times New Roman"/>
        </w:rPr>
        <w:t xml:space="preserve"> </w:t>
      </w:r>
      <w:r w:rsidR="00900E2E" w:rsidRPr="00334902">
        <w:rPr>
          <w:rFonts w:ascii="Times New Roman" w:hAnsi="Times New Roman" w:cs="Times New Roman"/>
        </w:rPr>
        <w:t>traduzir.T.:</w:t>
      </w:r>
      <w:r w:rsidR="003E29C6" w:rsidRPr="00334902">
        <w:rPr>
          <w:rFonts w:ascii="Times New Roman" w:hAnsi="Times New Roman" w:cs="Times New Roman"/>
        </w:rPr>
        <w:t xml:space="preserve"> </w:t>
      </w:r>
      <w:r w:rsidR="00334902" w:rsidRPr="00334902">
        <w:rPr>
          <w:rFonts w:ascii="Times New Roman" w:hAnsi="Times New Roman" w:cs="Times New Roman"/>
        </w:rPr>
        <w:t xml:space="preserve">No original em francês: </w:t>
      </w:r>
      <w:r w:rsidR="003E29C6" w:rsidRPr="00334902">
        <w:rPr>
          <w:rFonts w:ascii="Times New Roman" w:hAnsi="Times New Roman" w:cs="Times New Roman"/>
        </w:rPr>
        <w:t>“Desfile”</w:t>
      </w:r>
    </w:p>
  </w:footnote>
  <w:footnote w:id="44">
    <w:p w14:paraId="492AEACA" w14:textId="7CBD9031" w:rsidR="003E29C6" w:rsidRPr="00334902" w:rsidRDefault="003E29C6">
      <w:pPr>
        <w:pStyle w:val="Textodenotaderodap"/>
        <w:rPr>
          <w:rFonts w:ascii="Times New Roman" w:hAnsi="Times New Roman" w:cs="Times New Roman"/>
        </w:rPr>
      </w:pPr>
      <w:r w:rsidRPr="00334902">
        <w:rPr>
          <w:rStyle w:val="Refdenotaderodap"/>
          <w:rFonts w:ascii="Times New Roman" w:hAnsi="Times New Roman" w:cs="Times New Roman"/>
        </w:rPr>
        <w:footnoteRef/>
      </w:r>
      <w:r w:rsidRPr="00334902">
        <w:rPr>
          <w:rFonts w:ascii="Times New Roman" w:hAnsi="Times New Roman" w:cs="Times New Roman"/>
        </w:rPr>
        <w:t xml:space="preserve"> </w:t>
      </w:r>
      <w:r w:rsidR="00900E2E" w:rsidRPr="00334902">
        <w:rPr>
          <w:rFonts w:ascii="Times New Roman" w:hAnsi="Times New Roman" w:cs="Times New Roman"/>
        </w:rPr>
        <w:t xml:space="preserve">N.T.: </w:t>
      </w:r>
      <w:r w:rsidR="00334902" w:rsidRPr="00334902">
        <w:rPr>
          <w:rFonts w:ascii="Times New Roman" w:hAnsi="Times New Roman" w:cs="Times New Roman"/>
        </w:rPr>
        <w:t xml:space="preserve">No original em francês: </w:t>
      </w:r>
      <w:r w:rsidRPr="00334902">
        <w:rPr>
          <w:rFonts w:ascii="Times New Roman" w:hAnsi="Times New Roman" w:cs="Times New Roman"/>
        </w:rPr>
        <w:t>“Declínio”</w:t>
      </w:r>
    </w:p>
  </w:footnote>
  <w:footnote w:id="45">
    <w:p w14:paraId="476DB138" w14:textId="23DD54A8" w:rsidR="003376BF" w:rsidRPr="00334902" w:rsidRDefault="003376BF">
      <w:pPr>
        <w:pStyle w:val="Textodenotaderodap"/>
        <w:rPr>
          <w:rFonts w:ascii="Times New Roman" w:hAnsi="Times New Roman" w:cs="Times New Roman"/>
        </w:rPr>
      </w:pPr>
      <w:r w:rsidRPr="00334902">
        <w:rPr>
          <w:rStyle w:val="Refdenotaderodap"/>
          <w:rFonts w:ascii="Times New Roman" w:hAnsi="Times New Roman" w:cs="Times New Roman"/>
        </w:rPr>
        <w:footnoteRef/>
      </w:r>
      <w:r w:rsidR="00900E2E" w:rsidRPr="00334902">
        <w:rPr>
          <w:rFonts w:ascii="Times New Roman" w:hAnsi="Times New Roman" w:cs="Times New Roman"/>
        </w:rPr>
        <w:t>N.T.:</w:t>
      </w:r>
      <w:r w:rsidR="003E29C6" w:rsidRPr="00334902">
        <w:rPr>
          <w:rFonts w:ascii="Times New Roman" w:hAnsi="Times New Roman" w:cs="Times New Roman"/>
        </w:rPr>
        <w:t xml:space="preserve"> “encorajado pelo seu insucesso”</w:t>
      </w:r>
    </w:p>
  </w:footnote>
  <w:footnote w:id="46">
    <w:p w14:paraId="2F457C8B" w14:textId="0FA7431F" w:rsidR="003376BF" w:rsidRPr="00226EC5" w:rsidRDefault="003376BF">
      <w:pPr>
        <w:pStyle w:val="Textodenotaderodap"/>
        <w:rPr>
          <w:rFonts w:ascii="Times New Roman" w:hAnsi="Times New Roman" w:cs="Times New Roman"/>
        </w:rPr>
      </w:pPr>
      <w:r w:rsidRPr="00226EC5">
        <w:rPr>
          <w:rStyle w:val="Caracteresdenotaderodap"/>
          <w:rFonts w:ascii="Times New Roman" w:hAnsi="Times New Roman" w:cs="Times New Roman"/>
        </w:rPr>
        <w:footnoteRef/>
      </w:r>
      <w:r w:rsidRPr="00226EC5">
        <w:rPr>
          <w:rStyle w:val="Caracteresdenotaderodap"/>
          <w:rFonts w:ascii="Times New Roman" w:hAnsi="Times New Roman" w:cs="Times New Roman"/>
        </w:rPr>
        <w:tab/>
      </w:r>
      <w:r w:rsidRPr="00226EC5">
        <w:rPr>
          <w:rStyle w:val="Caracteresdenotaderodap"/>
          <w:rFonts w:ascii="Times New Roman" w:hAnsi="Times New Roman" w:cs="Times New Roman"/>
        </w:rPr>
        <w:tab/>
      </w:r>
      <w:r w:rsidRPr="00226EC5">
        <w:rPr>
          <w:rStyle w:val="Caracteresdenotaderodap"/>
          <w:rFonts w:ascii="Times New Roman" w:hAnsi="Times New Roman" w:cs="Times New Roman"/>
        </w:rPr>
        <w:tab/>
      </w:r>
      <w:r w:rsidRPr="00226EC5">
        <w:rPr>
          <w:rStyle w:val="Caracteresdenotaderodap"/>
          <w:rFonts w:ascii="Times New Roman" w:hAnsi="Times New Roman" w:cs="Times New Roman"/>
        </w:rPr>
        <w:tab/>
      </w:r>
      <w:r w:rsidRPr="00226EC5">
        <w:rPr>
          <w:rStyle w:val="FootnoteCharacters"/>
          <w:rFonts w:ascii="Times New Roman" w:hAnsi="Times New Roman" w:cs="Times New Roman"/>
        </w:rPr>
        <w:tab/>
      </w:r>
      <w:r w:rsidRPr="00226EC5">
        <w:rPr>
          <w:rFonts w:ascii="Times New Roman" w:hAnsi="Times New Roman" w:cs="Times New Roman"/>
        </w:rPr>
        <w:t xml:space="preserve"> </w:t>
      </w:r>
      <w:bookmarkStart w:id="22" w:name="_Hlk533853495"/>
      <w:r w:rsidRPr="00226EC5">
        <w:rPr>
          <w:rFonts w:ascii="Times New Roman" w:hAnsi="Times New Roman" w:cs="Times New Roman"/>
        </w:rPr>
        <w:t xml:space="preserve">N.T.: </w:t>
      </w:r>
      <w:bookmarkEnd w:id="22"/>
      <w:r w:rsidR="00226EC5" w:rsidRPr="00226EC5">
        <w:rPr>
          <w:rFonts w:ascii="Times New Roman" w:hAnsi="Times New Roman" w:cs="Times New Roman"/>
        </w:rPr>
        <w:t xml:space="preserve">No original em francês: </w:t>
      </w:r>
      <w:r w:rsidR="003E29C6" w:rsidRPr="00226EC5">
        <w:rPr>
          <w:rFonts w:ascii="Times New Roman" w:hAnsi="Times New Roman" w:cs="Times New Roman"/>
        </w:rPr>
        <w:t>“O Don Juan do ódio"</w:t>
      </w:r>
    </w:p>
  </w:footnote>
  <w:footnote w:id="47">
    <w:p w14:paraId="17C7ABBA" w14:textId="1EC6C7B8" w:rsidR="003376BF" w:rsidRPr="00226EC5" w:rsidRDefault="003376BF" w:rsidP="00F63185">
      <w:pPr>
        <w:pStyle w:val="Textodenotaderodap"/>
        <w:jc w:val="both"/>
        <w:rPr>
          <w:rFonts w:ascii="Times New Roman" w:hAnsi="Times New Roman" w:cs="Times New Roman"/>
        </w:rPr>
      </w:pPr>
      <w:r w:rsidRPr="00226EC5">
        <w:rPr>
          <w:rStyle w:val="Caracteresdenotaderodap"/>
          <w:rFonts w:ascii="Times New Roman" w:hAnsi="Times New Roman" w:cs="Times New Roman"/>
        </w:rPr>
        <w:footnoteRef/>
      </w:r>
      <w:r w:rsidRPr="00226EC5">
        <w:rPr>
          <w:rStyle w:val="Caracteresdenotaderodap"/>
          <w:rFonts w:ascii="Times New Roman" w:hAnsi="Times New Roman" w:cs="Times New Roman"/>
        </w:rPr>
        <w:tab/>
      </w:r>
      <w:r w:rsidRPr="00226EC5">
        <w:rPr>
          <w:rStyle w:val="Caracteresdenotaderodap"/>
          <w:rFonts w:ascii="Times New Roman" w:hAnsi="Times New Roman" w:cs="Times New Roman"/>
        </w:rPr>
        <w:tab/>
      </w:r>
      <w:r w:rsidRPr="00226EC5">
        <w:rPr>
          <w:rStyle w:val="Caracteresdenotaderodap"/>
          <w:rFonts w:ascii="Times New Roman" w:hAnsi="Times New Roman" w:cs="Times New Roman"/>
        </w:rPr>
        <w:tab/>
      </w:r>
      <w:r w:rsidRPr="00226EC5">
        <w:rPr>
          <w:rStyle w:val="Caracteresdenotaderodap"/>
          <w:rFonts w:ascii="Times New Roman" w:hAnsi="Times New Roman" w:cs="Times New Roman"/>
        </w:rPr>
        <w:tab/>
      </w:r>
      <w:r w:rsidRPr="00226EC5">
        <w:rPr>
          <w:rStyle w:val="FootnoteCharacters"/>
          <w:rFonts w:ascii="Times New Roman" w:hAnsi="Times New Roman" w:cs="Times New Roman"/>
        </w:rPr>
        <w:tab/>
      </w:r>
      <w:r w:rsidRPr="00226EC5">
        <w:rPr>
          <w:rFonts w:ascii="Times New Roman" w:hAnsi="Times New Roman" w:cs="Times New Roman"/>
        </w:rPr>
        <w:t xml:space="preserve"> .</w:t>
      </w:r>
      <w:r w:rsidR="00900E2E" w:rsidRPr="00226EC5">
        <w:rPr>
          <w:rFonts w:ascii="Times New Roman" w:hAnsi="Times New Roman" w:cs="Times New Roman"/>
        </w:rPr>
        <w:t>N.T.:</w:t>
      </w:r>
      <w:r w:rsidR="003E29C6" w:rsidRPr="00226EC5">
        <w:rPr>
          <w:rFonts w:ascii="Times New Roman" w:hAnsi="Times New Roman" w:cs="Times New Roman"/>
        </w:rPr>
        <w:t xml:space="preserve"> </w:t>
      </w:r>
      <w:r w:rsidR="00226EC5" w:rsidRPr="00226EC5">
        <w:rPr>
          <w:rFonts w:ascii="Times New Roman" w:hAnsi="Times New Roman" w:cs="Times New Roman"/>
        </w:rPr>
        <w:t xml:space="preserve">No original em francês: </w:t>
      </w:r>
      <w:r w:rsidR="003E29C6" w:rsidRPr="00226EC5">
        <w:rPr>
          <w:rFonts w:ascii="Times New Roman" w:hAnsi="Times New Roman" w:cs="Times New Roman"/>
        </w:rPr>
        <w:t xml:space="preserve">“os romances de </w:t>
      </w:r>
      <w:r w:rsidR="00F63185">
        <w:rPr>
          <w:rFonts w:ascii="Times New Roman" w:hAnsi="Times New Roman" w:cs="Times New Roman"/>
        </w:rPr>
        <w:t>P</w:t>
      </w:r>
      <w:r w:rsidR="003E29C6" w:rsidRPr="00226EC5">
        <w:rPr>
          <w:rFonts w:ascii="Times New Roman" w:hAnsi="Times New Roman" w:cs="Times New Roman"/>
        </w:rPr>
        <w:t>roust não mencionam um único estrangeiro”</w:t>
      </w:r>
    </w:p>
  </w:footnote>
  <w:footnote w:id="48">
    <w:p w14:paraId="6213C021" w14:textId="77F3566B" w:rsidR="003376BF" w:rsidRPr="00F63185" w:rsidDel="003E29C6" w:rsidRDefault="003E29C6">
      <w:pPr>
        <w:pStyle w:val="Textodenotaderodap"/>
        <w:rPr>
          <w:del w:id="23" w:author="phussak@outlook.com" w:date="2019-04-21T20:50:00Z"/>
          <w:rFonts w:ascii="Times New Roman" w:hAnsi="Times New Roman" w:cs="Times New Roman"/>
        </w:rPr>
      </w:pPr>
      <w:r w:rsidRPr="00226EC5">
        <w:rPr>
          <w:rFonts w:ascii="Times New Roman" w:hAnsi="Times New Roman" w:cs="Times New Roman"/>
          <w:i/>
        </w:rPr>
        <w:t xml:space="preserve"> </w:t>
      </w:r>
      <w:r w:rsidR="00900E2E" w:rsidRPr="00226EC5">
        <w:rPr>
          <w:rFonts w:ascii="Times New Roman" w:hAnsi="Times New Roman" w:cs="Times New Roman"/>
        </w:rPr>
        <w:t>N.T.:</w:t>
      </w:r>
      <w:r w:rsidRPr="00226EC5">
        <w:rPr>
          <w:rFonts w:ascii="Times New Roman" w:hAnsi="Times New Roman" w:cs="Times New Roman"/>
          <w:i/>
        </w:rPr>
        <w:t xml:space="preserve"> </w:t>
      </w:r>
      <w:r w:rsidR="00226EC5" w:rsidRPr="00226EC5">
        <w:rPr>
          <w:rFonts w:ascii="Times New Roman" w:hAnsi="Times New Roman" w:cs="Times New Roman"/>
          <w:i/>
        </w:rPr>
        <w:t xml:space="preserve">No original em francês: </w:t>
      </w:r>
      <w:r w:rsidRPr="00226EC5">
        <w:rPr>
          <w:rFonts w:ascii="Times New Roman" w:hAnsi="Times New Roman" w:cs="Times New Roman"/>
        </w:rPr>
        <w:t>“o mar “nunca o mesmo”</w:t>
      </w:r>
    </w:p>
  </w:footnote>
  <w:footnote w:id="49">
    <w:p w14:paraId="5875E195" w14:textId="50BCE95D" w:rsidR="00226EC5" w:rsidRPr="00226EC5" w:rsidRDefault="00226EC5">
      <w:pPr>
        <w:pStyle w:val="Textodenotaderodap"/>
        <w:rPr>
          <w:rFonts w:ascii="Times New Roman" w:hAnsi="Times New Roman" w:cs="Times New Roman"/>
        </w:rPr>
      </w:pPr>
      <w:r w:rsidRPr="00226EC5">
        <w:rPr>
          <w:rStyle w:val="Refdenotaderodap"/>
          <w:rFonts w:ascii="Times New Roman" w:hAnsi="Times New Roman" w:cs="Times New Roman"/>
        </w:rPr>
        <w:footnoteRef/>
      </w:r>
      <w:r w:rsidRPr="00226EC5">
        <w:rPr>
          <w:rFonts w:ascii="Times New Roman" w:hAnsi="Times New Roman" w:cs="Times New Roman"/>
        </w:rPr>
        <w:t xml:space="preserve"> N.T.: No original em francês: “o corte”.</w:t>
      </w:r>
      <w:r w:rsidRPr="00226EC5">
        <w:rPr>
          <w:rFonts w:ascii="Times New Roman" w:hAnsi="Times New Roman" w:cs="Times New Roman"/>
        </w:rPr>
        <w:tab/>
      </w:r>
      <w:r w:rsidRPr="00226EC5">
        <w:rPr>
          <w:rFonts w:ascii="Times New Roman" w:hAnsi="Times New Roman" w:cs="Times New Roman"/>
        </w:rPr>
        <w:tab/>
      </w:r>
    </w:p>
  </w:footnote>
  <w:footnote w:id="50">
    <w:p w14:paraId="2ABEAFB8" w14:textId="0CA7D978" w:rsidR="003376BF" w:rsidRPr="00226EC5" w:rsidRDefault="003376BF">
      <w:pPr>
        <w:pStyle w:val="Textodenotaderodap"/>
        <w:rPr>
          <w:rFonts w:ascii="Times New Roman" w:hAnsi="Times New Roman" w:cs="Times New Roman"/>
        </w:rPr>
      </w:pPr>
      <w:r w:rsidRPr="00226EC5">
        <w:rPr>
          <w:rStyle w:val="Caracteresdenotaderodap"/>
          <w:rFonts w:ascii="Times New Roman" w:hAnsi="Times New Roman" w:cs="Times New Roman"/>
        </w:rPr>
        <w:footnoteRef/>
      </w:r>
      <w:r w:rsidRPr="00226EC5">
        <w:rPr>
          <w:rStyle w:val="Caracteresdenotaderodap"/>
          <w:rFonts w:ascii="Times New Roman" w:hAnsi="Times New Roman" w:cs="Times New Roman"/>
        </w:rPr>
        <w:tab/>
      </w:r>
      <w:r w:rsidRPr="00226EC5">
        <w:rPr>
          <w:rStyle w:val="FootnoteCharacters"/>
          <w:rFonts w:ascii="Times New Roman" w:hAnsi="Times New Roman" w:cs="Times New Roman"/>
        </w:rPr>
        <w:tab/>
      </w:r>
      <w:r w:rsidRPr="00226EC5">
        <w:rPr>
          <w:rFonts w:ascii="Times New Roman" w:hAnsi="Times New Roman" w:cs="Times New Roman"/>
        </w:rPr>
        <w:t xml:space="preserve"> N.E.: Observação dos editores Tiedemann e Schwepenhäuser, p.1062.</w:t>
      </w:r>
    </w:p>
  </w:footnote>
  <w:footnote w:id="51">
    <w:p w14:paraId="7067F7BD" w14:textId="655EB940" w:rsidR="003376BF" w:rsidRDefault="003376BF">
      <w:pPr>
        <w:pStyle w:val="Textodenotaderodap"/>
        <w:jc w:val="both"/>
      </w:pPr>
      <w:r w:rsidRPr="00226EC5">
        <w:rPr>
          <w:rStyle w:val="Caracteresdenotaderodap"/>
          <w:rFonts w:ascii="Times New Roman" w:hAnsi="Times New Roman" w:cs="Times New Roman"/>
        </w:rPr>
        <w:footnoteRef/>
      </w:r>
      <w:r w:rsidRPr="00226EC5">
        <w:rPr>
          <w:rStyle w:val="Caracteresdenotaderodap"/>
          <w:rFonts w:ascii="Times New Roman" w:hAnsi="Times New Roman" w:cs="Times New Roman"/>
        </w:rPr>
        <w:tab/>
      </w:r>
      <w:r w:rsidRPr="00226EC5">
        <w:rPr>
          <w:rStyle w:val="Caracteresdenotaderodap"/>
          <w:rFonts w:ascii="Times New Roman" w:hAnsi="Times New Roman" w:cs="Times New Roman"/>
        </w:rPr>
        <w:tab/>
      </w:r>
      <w:r w:rsidRPr="00226EC5">
        <w:rPr>
          <w:rStyle w:val="Caracteresdenotaderodap"/>
          <w:rFonts w:ascii="Times New Roman" w:hAnsi="Times New Roman" w:cs="Times New Roman"/>
        </w:rPr>
        <w:tab/>
      </w:r>
      <w:r w:rsidRPr="00226EC5">
        <w:rPr>
          <w:rStyle w:val="Caracteresdenotaderodap"/>
          <w:rFonts w:ascii="Times New Roman" w:hAnsi="Times New Roman" w:cs="Times New Roman"/>
        </w:rPr>
        <w:tab/>
      </w:r>
      <w:r w:rsidRPr="00226EC5">
        <w:rPr>
          <w:rStyle w:val="FootnoteCharacters"/>
          <w:rFonts w:ascii="Times New Roman" w:hAnsi="Times New Roman" w:cs="Times New Roman"/>
        </w:rPr>
        <w:tab/>
      </w:r>
      <w:r w:rsidRPr="00226EC5">
        <w:rPr>
          <w:rFonts w:ascii="Times New Roman" w:hAnsi="Times New Roman" w:cs="Times New Roman"/>
        </w:rPr>
        <w:t xml:space="preserve"> N.E.: Anterior a esses últimos fragmentos das anotações de Benjamin sobre Proust, encontram-se comentários dos editores Tiedemann e Schweppenhäuser (</w:t>
      </w:r>
      <w:r w:rsidRPr="00226EC5">
        <w:rPr>
          <w:rFonts w:ascii="Times New Roman" w:hAnsi="Times New Roman" w:cs="Times New Roman"/>
          <w:i/>
        </w:rPr>
        <w:t>G.S.</w:t>
      </w:r>
      <w:r w:rsidRPr="00226EC5">
        <w:rPr>
          <w:rFonts w:ascii="Times New Roman" w:hAnsi="Times New Roman" w:cs="Times New Roman"/>
        </w:rPr>
        <w:t xml:space="preserve"> II-3, p.1062) a respeito do material – Prolegômena – que poderia ter servido a um segundo ensaio sobre Proust: “A compilação dos documentos sobre Proust contém, além disso, duas folhas (Ms 426 f.), nas quais Benjamin anotou correções do ensaio </w:t>
      </w:r>
      <w:r w:rsidRPr="00226EC5">
        <w:rPr>
          <w:rFonts w:ascii="Times New Roman" w:hAnsi="Times New Roman" w:cs="Times New Roman"/>
          <w:i/>
        </w:rPr>
        <w:t>Imagem de Proust</w:t>
      </w:r>
      <w:r w:rsidRPr="00226EC5">
        <w:rPr>
          <w:rFonts w:ascii="Times New Roman" w:hAnsi="Times New Roman" w:cs="Times New Roman"/>
        </w:rPr>
        <w:t xml:space="preserve">. A seguir, mais três anotações a respeito de Proust que se encontram em lugares diferentes de seu espólio. As anotações sobre Proust e Baudelaire fazem parte, como os Proust </w:t>
      </w:r>
      <w:r w:rsidRPr="00226EC5">
        <w:rPr>
          <w:rFonts w:ascii="Times New Roman" w:hAnsi="Times New Roman" w:cs="Times New Roman"/>
          <w:i/>
        </w:rPr>
        <w:t>Papiere</w:t>
      </w:r>
      <w:r w:rsidRPr="00226EC5">
        <w:rPr>
          <w:rFonts w:ascii="Times New Roman" w:hAnsi="Times New Roman" w:cs="Times New Roman"/>
        </w:rPr>
        <w:t xml:space="preserve">, dos estudos preliminares para o ensaio Imagem de Proust. Para os editores parecem </w:t>
      </w:r>
      <w:r>
        <w:rPr>
          <w:rFonts w:ascii="Times New Roman" w:hAnsi="Times New Roman" w:cs="Times New Roman"/>
        </w:rPr>
        <w:t>ser, não menos importantes, de interesse pelo estilo de trabalho de Benjamin: certamente não representativo por este, ainda mais para um certo tipo, muito característico do mesmo se deixa extrair a variação lúdica de um escutar que é mais voltado para a linguagem do que pela causa, ganhando percepções mais impressionantes. - Em “Prolegômena a Proust II”, o significado do II não é claro: o mais improvável é que isto quer dizer prolegômena sobre o segundo volume da "</w:t>
      </w:r>
      <w:r>
        <w:rPr>
          <w:rFonts w:ascii="Times New Roman" w:hAnsi="Times New Roman" w:cs="Times New Roman"/>
          <w:i/>
        </w:rPr>
        <w:t>Recherche</w:t>
      </w:r>
      <w:r>
        <w:rPr>
          <w:rFonts w:ascii="Times New Roman" w:hAnsi="Times New Roman" w:cs="Times New Roman"/>
        </w:rPr>
        <w:t xml:space="preserve">"; possivelmente as notas são a respeito de um segundo ensaio planejado sobre Proust; no entanto, os editores estão inclinados a pensar em um trabalho preparatório para o ensaio de 1929 (o Prolegômeno I estaria, portanto, perdido). Finalmente, a curta palestra sobre Proust é um texto independente, porém fragmentário, provavelmente de 1932”. </w:t>
      </w:r>
    </w:p>
  </w:footnote>
  <w:footnote w:id="52">
    <w:p w14:paraId="5F97FBF4" w14:textId="65EA7DE9" w:rsidR="003376BF" w:rsidRPr="00226EC5" w:rsidRDefault="003376BF">
      <w:pPr>
        <w:pStyle w:val="Textodenotaderodap"/>
        <w:rPr>
          <w:rFonts w:ascii="Times New Roman" w:hAnsi="Times New Roman" w:cs="Times New Roman"/>
          <w:lang w:val="de-DE"/>
        </w:rPr>
      </w:pPr>
      <w:r w:rsidRPr="00226EC5">
        <w:rPr>
          <w:rStyle w:val="Caracteresdenotaderodap"/>
          <w:rFonts w:ascii="Times New Roman" w:hAnsi="Times New Roman" w:cs="Times New Roman"/>
        </w:rPr>
        <w:footnoteRef/>
      </w:r>
      <w:r w:rsidRPr="00226EC5">
        <w:rPr>
          <w:rStyle w:val="Caracteresdenotaderodap"/>
          <w:rFonts w:ascii="Times New Roman" w:hAnsi="Times New Roman" w:cs="Times New Roman"/>
          <w:lang w:val="de-DE"/>
        </w:rPr>
        <w:tab/>
      </w:r>
      <w:r w:rsidRPr="00226EC5">
        <w:rPr>
          <w:rStyle w:val="Caracteresdenotaderodap"/>
          <w:rFonts w:ascii="Times New Roman" w:hAnsi="Times New Roman" w:cs="Times New Roman"/>
          <w:lang w:val="de-DE"/>
        </w:rPr>
        <w:tab/>
      </w:r>
      <w:r w:rsidRPr="00226EC5">
        <w:rPr>
          <w:rStyle w:val="Caracteresdenotaderodap"/>
          <w:rFonts w:ascii="Times New Roman" w:hAnsi="Times New Roman" w:cs="Times New Roman"/>
          <w:lang w:val="de-DE"/>
        </w:rPr>
        <w:tab/>
      </w:r>
      <w:r w:rsidRPr="00226EC5">
        <w:rPr>
          <w:rStyle w:val="Caracteresdenotaderodap"/>
          <w:rFonts w:ascii="Times New Roman" w:hAnsi="Times New Roman" w:cs="Times New Roman"/>
          <w:lang w:val="de-DE"/>
        </w:rPr>
        <w:tab/>
      </w:r>
      <w:r w:rsidRPr="00226EC5">
        <w:rPr>
          <w:rStyle w:val="FootnoteCharacters"/>
          <w:rFonts w:ascii="Times New Roman" w:hAnsi="Times New Roman" w:cs="Times New Roman"/>
          <w:lang w:val="de-DE"/>
        </w:rPr>
        <w:tab/>
      </w:r>
      <w:r w:rsidRPr="00226EC5">
        <w:rPr>
          <w:rFonts w:ascii="Times New Roman" w:hAnsi="Times New Roman" w:cs="Times New Roman"/>
          <w:lang w:val="de-DE"/>
        </w:rPr>
        <w:t xml:space="preserve"> N.T.: No original: </w:t>
      </w:r>
      <w:r w:rsidR="00226EC5" w:rsidRPr="00226EC5">
        <w:rPr>
          <w:rFonts w:ascii="Times New Roman" w:hAnsi="Times New Roman" w:cs="Times New Roman"/>
          <w:lang w:val="de-DE"/>
        </w:rPr>
        <w:t>„</w:t>
      </w:r>
      <w:r w:rsidRPr="00226EC5">
        <w:rPr>
          <w:rFonts w:ascii="Times New Roman" w:hAnsi="Times New Roman" w:cs="Times New Roman"/>
          <w:lang w:val="de-DE"/>
        </w:rPr>
        <w:t>spontanen Erinnern</w:t>
      </w:r>
      <w:r w:rsidR="00226EC5" w:rsidRPr="00226EC5">
        <w:rPr>
          <w:rFonts w:ascii="Times New Roman" w:hAnsi="Times New Roman" w:cs="Times New Roman"/>
          <w:lang w:val="de-DE"/>
        </w:rPr>
        <w:t>“</w:t>
      </w:r>
      <w:r w:rsidRPr="00226EC5">
        <w:rPr>
          <w:rFonts w:ascii="Times New Roman" w:hAnsi="Times New Roman" w:cs="Times New Roman"/>
          <w:lang w:val="de-DE"/>
        </w:rPr>
        <w:t xml:space="preserve">. </w:t>
      </w:r>
    </w:p>
  </w:footnote>
  <w:footnote w:id="53">
    <w:p w14:paraId="64A9A7DD" w14:textId="77777777" w:rsidR="003376BF" w:rsidRDefault="003376BF">
      <w:pPr>
        <w:pStyle w:val="Textodenotaderodap"/>
      </w:pPr>
      <w:r>
        <w:rPr>
          <w:rStyle w:val="Caracteresdenotaderodap"/>
        </w:rPr>
        <w:footnoteRef/>
      </w:r>
      <w:r>
        <w:rPr>
          <w:rStyle w:val="Caracteresdenotaderodap"/>
        </w:rPr>
        <w:tab/>
      </w:r>
      <w:r>
        <w:rPr>
          <w:rStyle w:val="Caracteresdenotaderodap"/>
        </w:rPr>
        <w:tab/>
      </w:r>
      <w:r>
        <w:rPr>
          <w:rStyle w:val="Caracteresdenotaderodap"/>
        </w:rPr>
        <w:tab/>
      </w:r>
      <w:r>
        <w:rPr>
          <w:rStyle w:val="Caracteresdenotaderodap"/>
        </w:rPr>
        <w:tab/>
      </w:r>
      <w:r>
        <w:rPr>
          <w:rStyle w:val="FootnoteCharacters"/>
          <w:rFonts w:ascii="Times New Roman" w:hAnsi="Times New Roman" w:cs="Times New Roman"/>
        </w:rPr>
        <w:tab/>
      </w:r>
      <w:r>
        <w:rPr>
          <w:rFonts w:ascii="Times New Roman" w:hAnsi="Times New Roman" w:cs="Times New Roman"/>
        </w:rPr>
        <w:t xml:space="preserve"> N.E.: Observação dos editores Tiedemann e Schweppenhäuser, </w:t>
      </w:r>
      <w:r>
        <w:rPr>
          <w:rFonts w:ascii="Times New Roman" w:hAnsi="Times New Roman" w:cs="Times New Roman"/>
          <w:i/>
        </w:rPr>
        <w:t>G.S</w:t>
      </w:r>
      <w:r>
        <w:rPr>
          <w:rFonts w:ascii="Times New Roman" w:hAnsi="Times New Roman" w:cs="Times New Roman"/>
        </w:rPr>
        <w:t>. II-3, p. 1065.</w:t>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hussak@outlook.com">
    <w15:presenceInfo w15:providerId="Windows Live" w15:userId="9389e1f4066c4b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628"/>
    <w:rsid w:val="000157B2"/>
    <w:rsid w:val="00017D85"/>
    <w:rsid w:val="0003054A"/>
    <w:rsid w:val="00034B92"/>
    <w:rsid w:val="000B1A58"/>
    <w:rsid w:val="000D7F4D"/>
    <w:rsid w:val="0017095C"/>
    <w:rsid w:val="00177D14"/>
    <w:rsid w:val="00197F33"/>
    <w:rsid w:val="001A5F56"/>
    <w:rsid w:val="00200C1A"/>
    <w:rsid w:val="00226EC5"/>
    <w:rsid w:val="002A671E"/>
    <w:rsid w:val="00334902"/>
    <w:rsid w:val="003376BF"/>
    <w:rsid w:val="003A0539"/>
    <w:rsid w:val="003A4A36"/>
    <w:rsid w:val="003E29C6"/>
    <w:rsid w:val="00406B35"/>
    <w:rsid w:val="0042297E"/>
    <w:rsid w:val="00455171"/>
    <w:rsid w:val="004E25A1"/>
    <w:rsid w:val="005374BB"/>
    <w:rsid w:val="00543E5D"/>
    <w:rsid w:val="0056008E"/>
    <w:rsid w:val="00562104"/>
    <w:rsid w:val="00563A4D"/>
    <w:rsid w:val="005719E4"/>
    <w:rsid w:val="00576053"/>
    <w:rsid w:val="005A0618"/>
    <w:rsid w:val="005F20E8"/>
    <w:rsid w:val="006138B7"/>
    <w:rsid w:val="0065100E"/>
    <w:rsid w:val="0066750B"/>
    <w:rsid w:val="006F5855"/>
    <w:rsid w:val="00714C89"/>
    <w:rsid w:val="0074572A"/>
    <w:rsid w:val="007624F8"/>
    <w:rsid w:val="007E0C41"/>
    <w:rsid w:val="007F0F9B"/>
    <w:rsid w:val="007F1887"/>
    <w:rsid w:val="00875628"/>
    <w:rsid w:val="008B339C"/>
    <w:rsid w:val="008B7117"/>
    <w:rsid w:val="008D4BD9"/>
    <w:rsid w:val="008E2E57"/>
    <w:rsid w:val="00900E2E"/>
    <w:rsid w:val="00933ED8"/>
    <w:rsid w:val="00970A80"/>
    <w:rsid w:val="009764BF"/>
    <w:rsid w:val="009C7428"/>
    <w:rsid w:val="009E21B7"/>
    <w:rsid w:val="00A13205"/>
    <w:rsid w:val="00A31488"/>
    <w:rsid w:val="00A87DD3"/>
    <w:rsid w:val="00AC4E1B"/>
    <w:rsid w:val="00AE65B1"/>
    <w:rsid w:val="00B0366F"/>
    <w:rsid w:val="00B20A99"/>
    <w:rsid w:val="00B33906"/>
    <w:rsid w:val="00B86D7F"/>
    <w:rsid w:val="00BC5CFB"/>
    <w:rsid w:val="00BD40DE"/>
    <w:rsid w:val="00BD599B"/>
    <w:rsid w:val="00C64DE8"/>
    <w:rsid w:val="00CD057D"/>
    <w:rsid w:val="00D30FCE"/>
    <w:rsid w:val="00D64897"/>
    <w:rsid w:val="00D742CC"/>
    <w:rsid w:val="00D944EE"/>
    <w:rsid w:val="00D96F91"/>
    <w:rsid w:val="00DB5114"/>
    <w:rsid w:val="00DD04D7"/>
    <w:rsid w:val="00DE0FF6"/>
    <w:rsid w:val="00DE3CEA"/>
    <w:rsid w:val="00DE7AD1"/>
    <w:rsid w:val="00DF51C2"/>
    <w:rsid w:val="00E24C6E"/>
    <w:rsid w:val="00E93232"/>
    <w:rsid w:val="00EC1E82"/>
    <w:rsid w:val="00F0218A"/>
    <w:rsid w:val="00F63185"/>
    <w:rsid w:val="00F77174"/>
    <w:rsid w:val="00FB7FE9"/>
    <w:rsid w:val="00FE784D"/>
  </w:rsids>
  <m:mathPr>
    <m:mathFont m:val="Cambria Math"/>
    <m:brkBin m:val="before"/>
    <m:brkBinSub m:val="--"/>
    <m:smallFrac m:val="0"/>
    <m:dispDef/>
    <m:lMargin m:val="0"/>
    <m:rMargin m:val="0"/>
    <m:defJc m:val="centerGroup"/>
    <m:wrapIndent m:val="1440"/>
    <m:intLim m:val="subSup"/>
    <m:naryLim m:val="undOvr"/>
  </m:mathPr>
  <w:themeFontLang w:val="pt-BR"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279F0"/>
  <w15:docId w15:val="{0DBE7798-FEA1-4FC8-8E8C-E1CA8B3D7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1"/>
        <w:lang w:val="pt-B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0E05"/>
    <w:pPr>
      <w:spacing w:after="160" w:line="312" w:lineRule="auto"/>
    </w:pPr>
    <w:rPr>
      <w:sz w:val="21"/>
    </w:rPr>
  </w:style>
  <w:style w:type="paragraph" w:styleId="Ttulo1">
    <w:name w:val="heading 1"/>
    <w:basedOn w:val="Normal"/>
    <w:next w:val="Normal"/>
    <w:link w:val="Ttulo1Char"/>
    <w:uiPriority w:val="9"/>
    <w:qFormat/>
    <w:rsid w:val="006E0E05"/>
    <w:pPr>
      <w:keepNext/>
      <w:keepLines/>
      <w:pBdr>
        <w:left w:val="single" w:sz="12" w:space="12" w:color="ED7D31"/>
      </w:pBdr>
      <w:spacing w:before="80" w:after="80" w:line="240" w:lineRule="auto"/>
      <w:outlineLvl w:val="0"/>
    </w:pPr>
    <w:rPr>
      <w:rFonts w:asciiTheme="majorHAnsi" w:eastAsiaTheme="majorEastAsia" w:hAnsiTheme="majorHAnsi" w:cstheme="majorBidi"/>
      <w:caps/>
      <w:spacing w:val="10"/>
      <w:sz w:val="36"/>
      <w:szCs w:val="36"/>
    </w:rPr>
  </w:style>
  <w:style w:type="paragraph" w:styleId="Ttulo2">
    <w:name w:val="heading 2"/>
    <w:basedOn w:val="Normal"/>
    <w:next w:val="Normal"/>
    <w:link w:val="Ttulo2Char"/>
    <w:uiPriority w:val="9"/>
    <w:semiHidden/>
    <w:unhideWhenUsed/>
    <w:qFormat/>
    <w:rsid w:val="006E0E05"/>
    <w:pPr>
      <w:keepNext/>
      <w:keepLines/>
      <w:spacing w:before="120" w:after="0" w:line="240" w:lineRule="auto"/>
      <w:outlineLvl w:val="1"/>
    </w:pPr>
    <w:rPr>
      <w:rFonts w:asciiTheme="majorHAnsi" w:eastAsiaTheme="majorEastAsia" w:hAnsiTheme="majorHAnsi" w:cstheme="majorBidi"/>
      <w:sz w:val="36"/>
      <w:szCs w:val="36"/>
    </w:rPr>
  </w:style>
  <w:style w:type="paragraph" w:styleId="Ttulo3">
    <w:name w:val="heading 3"/>
    <w:basedOn w:val="Normal"/>
    <w:next w:val="Normal"/>
    <w:link w:val="Ttulo3Char"/>
    <w:uiPriority w:val="9"/>
    <w:semiHidden/>
    <w:unhideWhenUsed/>
    <w:qFormat/>
    <w:rsid w:val="006E0E05"/>
    <w:pPr>
      <w:keepNext/>
      <w:keepLines/>
      <w:spacing w:before="80" w:after="0" w:line="240" w:lineRule="auto"/>
      <w:outlineLvl w:val="2"/>
    </w:pPr>
    <w:rPr>
      <w:rFonts w:asciiTheme="majorHAnsi" w:eastAsiaTheme="majorEastAsia" w:hAnsiTheme="majorHAnsi" w:cstheme="majorBidi"/>
      <w:caps/>
      <w:sz w:val="28"/>
      <w:szCs w:val="28"/>
    </w:rPr>
  </w:style>
  <w:style w:type="paragraph" w:styleId="Ttulo4">
    <w:name w:val="heading 4"/>
    <w:basedOn w:val="Normal"/>
    <w:next w:val="Normal"/>
    <w:link w:val="Ttulo4Char"/>
    <w:uiPriority w:val="9"/>
    <w:semiHidden/>
    <w:unhideWhenUsed/>
    <w:qFormat/>
    <w:rsid w:val="006E0E05"/>
    <w:pPr>
      <w:keepNext/>
      <w:keepLines/>
      <w:spacing w:before="80" w:after="0" w:line="240" w:lineRule="auto"/>
      <w:outlineLvl w:val="3"/>
    </w:pPr>
    <w:rPr>
      <w:rFonts w:asciiTheme="majorHAnsi" w:eastAsiaTheme="majorEastAsia" w:hAnsiTheme="majorHAnsi" w:cstheme="majorBidi"/>
      <w:i/>
      <w:iCs/>
      <w:sz w:val="28"/>
      <w:szCs w:val="28"/>
    </w:rPr>
  </w:style>
  <w:style w:type="paragraph" w:styleId="Ttulo5">
    <w:name w:val="heading 5"/>
    <w:basedOn w:val="Normal"/>
    <w:next w:val="Normal"/>
    <w:link w:val="Ttulo5Char"/>
    <w:uiPriority w:val="9"/>
    <w:semiHidden/>
    <w:unhideWhenUsed/>
    <w:qFormat/>
    <w:rsid w:val="006E0E05"/>
    <w:pPr>
      <w:keepNext/>
      <w:keepLines/>
      <w:spacing w:before="80" w:after="0" w:line="240" w:lineRule="auto"/>
      <w:outlineLvl w:val="4"/>
    </w:pPr>
    <w:rPr>
      <w:rFonts w:asciiTheme="majorHAnsi" w:eastAsiaTheme="majorEastAsia" w:hAnsiTheme="majorHAnsi" w:cstheme="majorBidi"/>
      <w:sz w:val="24"/>
      <w:szCs w:val="24"/>
    </w:rPr>
  </w:style>
  <w:style w:type="paragraph" w:styleId="Ttulo6">
    <w:name w:val="heading 6"/>
    <w:basedOn w:val="Normal"/>
    <w:next w:val="Normal"/>
    <w:link w:val="Ttulo6Char"/>
    <w:uiPriority w:val="9"/>
    <w:semiHidden/>
    <w:unhideWhenUsed/>
    <w:qFormat/>
    <w:rsid w:val="006E0E05"/>
    <w:pPr>
      <w:keepNext/>
      <w:keepLines/>
      <w:spacing w:before="80" w:after="0" w:line="240" w:lineRule="auto"/>
      <w:outlineLvl w:val="5"/>
    </w:pPr>
    <w:rPr>
      <w:rFonts w:asciiTheme="majorHAnsi" w:eastAsiaTheme="majorEastAsia" w:hAnsiTheme="majorHAnsi" w:cstheme="majorBidi"/>
      <w:i/>
      <w:iCs/>
      <w:sz w:val="24"/>
      <w:szCs w:val="24"/>
    </w:rPr>
  </w:style>
  <w:style w:type="paragraph" w:styleId="Ttulo7">
    <w:name w:val="heading 7"/>
    <w:basedOn w:val="Normal"/>
    <w:next w:val="Normal"/>
    <w:link w:val="Ttulo7Char"/>
    <w:uiPriority w:val="9"/>
    <w:semiHidden/>
    <w:unhideWhenUsed/>
    <w:qFormat/>
    <w:rsid w:val="006E0E05"/>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Ttulo8">
    <w:name w:val="heading 8"/>
    <w:basedOn w:val="Normal"/>
    <w:next w:val="Normal"/>
    <w:link w:val="Ttulo8Char"/>
    <w:uiPriority w:val="9"/>
    <w:semiHidden/>
    <w:unhideWhenUsed/>
    <w:qFormat/>
    <w:rsid w:val="006E0E05"/>
    <w:pPr>
      <w:keepNext/>
      <w:keepLines/>
      <w:spacing w:before="80" w:after="0" w:line="240" w:lineRule="auto"/>
      <w:outlineLvl w:val="7"/>
    </w:pPr>
    <w:rPr>
      <w:rFonts w:asciiTheme="majorHAnsi" w:eastAsiaTheme="majorEastAsia" w:hAnsiTheme="majorHAnsi" w:cstheme="majorBidi"/>
      <w:caps/>
    </w:rPr>
  </w:style>
  <w:style w:type="paragraph" w:styleId="Ttulo9">
    <w:name w:val="heading 9"/>
    <w:basedOn w:val="Normal"/>
    <w:next w:val="Normal"/>
    <w:link w:val="Ttulo9Char"/>
    <w:uiPriority w:val="9"/>
    <w:semiHidden/>
    <w:unhideWhenUsed/>
    <w:qFormat/>
    <w:rsid w:val="006E0E05"/>
    <w:pPr>
      <w:keepNext/>
      <w:keepLines/>
      <w:spacing w:before="80" w:after="0" w:line="240" w:lineRule="auto"/>
      <w:outlineLvl w:val="8"/>
    </w:pPr>
    <w:rPr>
      <w:rFonts w:asciiTheme="majorHAnsi" w:eastAsiaTheme="majorEastAsia" w:hAnsiTheme="majorHAnsi" w:cstheme="majorBidi"/>
      <w:i/>
      <w:iCs/>
      <w:cap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notaderodapChar">
    <w:name w:val="Texto de nota de rodapé Char"/>
    <w:basedOn w:val="Fontepargpadro"/>
    <w:link w:val="Textodenotaderodap"/>
    <w:uiPriority w:val="99"/>
    <w:semiHidden/>
    <w:qFormat/>
    <w:rsid w:val="005E5D1C"/>
    <w:rPr>
      <w:sz w:val="20"/>
      <w:szCs w:val="20"/>
    </w:rPr>
  </w:style>
  <w:style w:type="character" w:customStyle="1" w:styleId="ncoradanotaderodap">
    <w:name w:val="Âncora da nota de rodapé"/>
    <w:rPr>
      <w:vertAlign w:val="superscript"/>
    </w:rPr>
  </w:style>
  <w:style w:type="character" w:customStyle="1" w:styleId="FootnoteCharacters">
    <w:name w:val="Footnote Characters"/>
    <w:basedOn w:val="Fontepargpadro"/>
    <w:uiPriority w:val="99"/>
    <w:semiHidden/>
    <w:unhideWhenUsed/>
    <w:qFormat/>
    <w:rsid w:val="005E5D1C"/>
    <w:rPr>
      <w:vertAlign w:val="superscript"/>
    </w:rPr>
  </w:style>
  <w:style w:type="character" w:customStyle="1" w:styleId="Ttulo1Char">
    <w:name w:val="Título 1 Char"/>
    <w:basedOn w:val="Fontepargpadro"/>
    <w:link w:val="Ttulo1"/>
    <w:uiPriority w:val="9"/>
    <w:qFormat/>
    <w:rsid w:val="006E0E05"/>
    <w:rPr>
      <w:rFonts w:asciiTheme="majorHAnsi" w:eastAsiaTheme="majorEastAsia" w:hAnsiTheme="majorHAnsi" w:cstheme="majorBidi"/>
      <w:caps/>
      <w:spacing w:val="10"/>
      <w:sz w:val="36"/>
      <w:szCs w:val="36"/>
    </w:rPr>
  </w:style>
  <w:style w:type="character" w:customStyle="1" w:styleId="Ttulo2Char">
    <w:name w:val="Título 2 Char"/>
    <w:basedOn w:val="Fontepargpadro"/>
    <w:link w:val="Ttulo2"/>
    <w:uiPriority w:val="9"/>
    <w:semiHidden/>
    <w:qFormat/>
    <w:rsid w:val="006E0E05"/>
    <w:rPr>
      <w:rFonts w:asciiTheme="majorHAnsi" w:eastAsiaTheme="majorEastAsia" w:hAnsiTheme="majorHAnsi" w:cstheme="majorBidi"/>
      <w:sz w:val="36"/>
      <w:szCs w:val="36"/>
    </w:rPr>
  </w:style>
  <w:style w:type="character" w:customStyle="1" w:styleId="Ttulo3Char">
    <w:name w:val="Título 3 Char"/>
    <w:basedOn w:val="Fontepargpadro"/>
    <w:link w:val="Ttulo3"/>
    <w:uiPriority w:val="9"/>
    <w:semiHidden/>
    <w:qFormat/>
    <w:rsid w:val="006E0E05"/>
    <w:rPr>
      <w:rFonts w:asciiTheme="majorHAnsi" w:eastAsiaTheme="majorEastAsia" w:hAnsiTheme="majorHAnsi" w:cstheme="majorBidi"/>
      <w:caps/>
      <w:sz w:val="28"/>
      <w:szCs w:val="28"/>
    </w:rPr>
  </w:style>
  <w:style w:type="character" w:customStyle="1" w:styleId="Ttulo4Char">
    <w:name w:val="Título 4 Char"/>
    <w:basedOn w:val="Fontepargpadro"/>
    <w:link w:val="Ttulo4"/>
    <w:uiPriority w:val="9"/>
    <w:semiHidden/>
    <w:qFormat/>
    <w:rsid w:val="006E0E05"/>
    <w:rPr>
      <w:rFonts w:asciiTheme="majorHAnsi" w:eastAsiaTheme="majorEastAsia" w:hAnsiTheme="majorHAnsi" w:cstheme="majorBidi"/>
      <w:i/>
      <w:iCs/>
      <w:sz w:val="28"/>
      <w:szCs w:val="28"/>
    </w:rPr>
  </w:style>
  <w:style w:type="character" w:customStyle="1" w:styleId="Ttulo5Char">
    <w:name w:val="Título 5 Char"/>
    <w:basedOn w:val="Fontepargpadro"/>
    <w:link w:val="Ttulo5"/>
    <w:uiPriority w:val="9"/>
    <w:semiHidden/>
    <w:qFormat/>
    <w:rsid w:val="006E0E05"/>
    <w:rPr>
      <w:rFonts w:asciiTheme="majorHAnsi" w:eastAsiaTheme="majorEastAsia" w:hAnsiTheme="majorHAnsi" w:cstheme="majorBidi"/>
      <w:sz w:val="24"/>
      <w:szCs w:val="24"/>
    </w:rPr>
  </w:style>
  <w:style w:type="character" w:customStyle="1" w:styleId="Ttulo6Char">
    <w:name w:val="Título 6 Char"/>
    <w:basedOn w:val="Fontepargpadro"/>
    <w:link w:val="Ttulo6"/>
    <w:uiPriority w:val="9"/>
    <w:semiHidden/>
    <w:qFormat/>
    <w:rsid w:val="006E0E05"/>
    <w:rPr>
      <w:rFonts w:asciiTheme="majorHAnsi" w:eastAsiaTheme="majorEastAsia" w:hAnsiTheme="majorHAnsi" w:cstheme="majorBidi"/>
      <w:i/>
      <w:iCs/>
      <w:sz w:val="24"/>
      <w:szCs w:val="24"/>
    </w:rPr>
  </w:style>
  <w:style w:type="character" w:customStyle="1" w:styleId="Ttulo7Char">
    <w:name w:val="Título 7 Char"/>
    <w:basedOn w:val="Fontepargpadro"/>
    <w:link w:val="Ttulo7"/>
    <w:uiPriority w:val="9"/>
    <w:semiHidden/>
    <w:qFormat/>
    <w:rsid w:val="006E0E05"/>
    <w:rPr>
      <w:rFonts w:asciiTheme="majorHAnsi" w:eastAsiaTheme="majorEastAsia" w:hAnsiTheme="majorHAnsi" w:cstheme="majorBidi"/>
      <w:color w:val="595959" w:themeColor="text1" w:themeTint="A6"/>
      <w:sz w:val="24"/>
      <w:szCs w:val="24"/>
    </w:rPr>
  </w:style>
  <w:style w:type="character" w:customStyle="1" w:styleId="Ttulo8Char">
    <w:name w:val="Título 8 Char"/>
    <w:basedOn w:val="Fontepargpadro"/>
    <w:link w:val="Ttulo8"/>
    <w:uiPriority w:val="9"/>
    <w:semiHidden/>
    <w:qFormat/>
    <w:rsid w:val="006E0E05"/>
    <w:rPr>
      <w:rFonts w:asciiTheme="majorHAnsi" w:eastAsiaTheme="majorEastAsia" w:hAnsiTheme="majorHAnsi" w:cstheme="majorBidi"/>
      <w:caps/>
    </w:rPr>
  </w:style>
  <w:style w:type="character" w:customStyle="1" w:styleId="Ttulo9Char">
    <w:name w:val="Título 9 Char"/>
    <w:basedOn w:val="Fontepargpadro"/>
    <w:link w:val="Ttulo9"/>
    <w:uiPriority w:val="9"/>
    <w:semiHidden/>
    <w:qFormat/>
    <w:rsid w:val="006E0E05"/>
    <w:rPr>
      <w:rFonts w:asciiTheme="majorHAnsi" w:eastAsiaTheme="majorEastAsia" w:hAnsiTheme="majorHAnsi" w:cstheme="majorBidi"/>
      <w:i/>
      <w:iCs/>
      <w:caps/>
    </w:rPr>
  </w:style>
  <w:style w:type="character" w:customStyle="1" w:styleId="TtuloChar">
    <w:name w:val="Título Char"/>
    <w:basedOn w:val="Fontepargpadro"/>
    <w:link w:val="Ttulo"/>
    <w:uiPriority w:val="10"/>
    <w:qFormat/>
    <w:rsid w:val="006E0E05"/>
    <w:rPr>
      <w:rFonts w:asciiTheme="majorHAnsi" w:eastAsiaTheme="majorEastAsia" w:hAnsiTheme="majorHAnsi" w:cstheme="majorBidi"/>
      <w:caps/>
      <w:spacing w:val="40"/>
      <w:sz w:val="76"/>
      <w:szCs w:val="76"/>
    </w:rPr>
  </w:style>
  <w:style w:type="character" w:customStyle="1" w:styleId="SubttuloChar">
    <w:name w:val="Subtítulo Char"/>
    <w:basedOn w:val="Fontepargpadro"/>
    <w:link w:val="Subttulo"/>
    <w:uiPriority w:val="11"/>
    <w:qFormat/>
    <w:rsid w:val="006E0E05"/>
    <w:rPr>
      <w:color w:val="000000" w:themeColor="text1"/>
      <w:sz w:val="24"/>
      <w:szCs w:val="24"/>
    </w:rPr>
  </w:style>
  <w:style w:type="character" w:styleId="Forte">
    <w:name w:val="Strong"/>
    <w:basedOn w:val="Fontepargpadro"/>
    <w:uiPriority w:val="22"/>
    <w:qFormat/>
    <w:rsid w:val="006E0E05"/>
    <w:rPr>
      <w:rFonts w:asciiTheme="minorHAnsi" w:eastAsiaTheme="minorEastAsia" w:hAnsiTheme="minorHAnsi" w:cstheme="minorBidi"/>
      <w:b/>
      <w:bCs/>
      <w:spacing w:val="0"/>
      <w:w w:val="100"/>
      <w:sz w:val="20"/>
      <w:szCs w:val="20"/>
    </w:rPr>
  </w:style>
  <w:style w:type="character" w:styleId="nfase">
    <w:name w:val="Emphasis"/>
    <w:basedOn w:val="Fontepargpadro"/>
    <w:uiPriority w:val="20"/>
    <w:qFormat/>
    <w:rsid w:val="006E0E05"/>
    <w:rPr>
      <w:rFonts w:asciiTheme="minorHAnsi" w:eastAsiaTheme="minorEastAsia" w:hAnsiTheme="minorHAnsi" w:cstheme="minorBidi"/>
      <w:i/>
      <w:iCs/>
      <w:color w:val="C45911" w:themeColor="accent2" w:themeShade="BF"/>
      <w:sz w:val="20"/>
      <w:szCs w:val="20"/>
    </w:rPr>
  </w:style>
  <w:style w:type="character" w:customStyle="1" w:styleId="CitaoChar">
    <w:name w:val="Citação Char"/>
    <w:basedOn w:val="Fontepargpadro"/>
    <w:link w:val="Citao"/>
    <w:uiPriority w:val="29"/>
    <w:qFormat/>
    <w:rsid w:val="006E0E05"/>
    <w:rPr>
      <w:rFonts w:asciiTheme="majorHAnsi" w:eastAsiaTheme="majorEastAsia" w:hAnsiTheme="majorHAnsi" w:cstheme="majorBidi"/>
      <w:sz w:val="24"/>
      <w:szCs w:val="24"/>
    </w:rPr>
  </w:style>
  <w:style w:type="character" w:customStyle="1" w:styleId="CitaoIntensaChar">
    <w:name w:val="Citação Intensa Char"/>
    <w:basedOn w:val="Fontepargpadro"/>
    <w:link w:val="CitaoIntensa"/>
    <w:uiPriority w:val="30"/>
    <w:qFormat/>
    <w:rsid w:val="006E0E05"/>
    <w:rPr>
      <w:rFonts w:asciiTheme="majorHAnsi" w:eastAsiaTheme="majorEastAsia" w:hAnsiTheme="majorHAnsi" w:cstheme="majorBidi"/>
      <w:caps/>
      <w:color w:val="C45911" w:themeColor="accent2" w:themeShade="BF"/>
      <w:spacing w:val="10"/>
      <w:sz w:val="28"/>
      <w:szCs w:val="28"/>
    </w:rPr>
  </w:style>
  <w:style w:type="character" w:styleId="nfaseSutil">
    <w:name w:val="Subtle Emphasis"/>
    <w:basedOn w:val="Fontepargpadro"/>
    <w:uiPriority w:val="19"/>
    <w:qFormat/>
    <w:rsid w:val="006E0E05"/>
    <w:rPr>
      <w:i/>
      <w:iCs/>
      <w:color w:val="auto"/>
    </w:rPr>
  </w:style>
  <w:style w:type="character" w:styleId="nfaseIntensa">
    <w:name w:val="Intense Emphasis"/>
    <w:basedOn w:val="Fontepargpadro"/>
    <w:uiPriority w:val="21"/>
    <w:qFormat/>
    <w:rsid w:val="006E0E05"/>
    <w:rPr>
      <w:rFonts w:asciiTheme="minorHAnsi" w:eastAsiaTheme="minorEastAsia" w:hAnsiTheme="minorHAnsi" w:cstheme="minorBidi"/>
      <w:b/>
      <w:bCs/>
      <w:i/>
      <w:iCs/>
      <w:color w:val="C45911" w:themeColor="accent2" w:themeShade="BF"/>
      <w:spacing w:val="0"/>
      <w:w w:val="100"/>
      <w:sz w:val="20"/>
      <w:szCs w:val="20"/>
    </w:rPr>
  </w:style>
  <w:style w:type="character" w:styleId="RefernciaSutil">
    <w:name w:val="Subtle Reference"/>
    <w:basedOn w:val="Fontepargpadro"/>
    <w:uiPriority w:val="31"/>
    <w:qFormat/>
    <w:rsid w:val="006E0E05"/>
    <w:rPr>
      <w:rFonts w:asciiTheme="minorHAnsi" w:eastAsiaTheme="minorEastAsia" w:hAnsiTheme="minorHAnsi" w:cstheme="minorBidi"/>
      <w:smallCaps/>
      <w:color w:val="auto"/>
      <w:spacing w:val="10"/>
      <w:w w:val="100"/>
      <w:sz w:val="20"/>
      <w:szCs w:val="20"/>
      <w:u w:val="single" w:color="7F7F7F"/>
    </w:rPr>
  </w:style>
  <w:style w:type="character" w:styleId="RefernciaIntensa">
    <w:name w:val="Intense Reference"/>
    <w:basedOn w:val="Fontepargpadro"/>
    <w:uiPriority w:val="32"/>
    <w:qFormat/>
    <w:rsid w:val="006E0E05"/>
    <w:rPr>
      <w:rFonts w:asciiTheme="minorHAnsi" w:eastAsiaTheme="minorEastAsia" w:hAnsiTheme="minorHAnsi" w:cstheme="minorBidi"/>
      <w:b/>
      <w:bCs/>
      <w:smallCaps/>
      <w:color w:val="191919" w:themeColor="text1" w:themeTint="E6"/>
      <w:spacing w:val="10"/>
      <w:w w:val="100"/>
      <w:sz w:val="20"/>
      <w:szCs w:val="20"/>
      <w:u w:val="single"/>
    </w:rPr>
  </w:style>
  <w:style w:type="character" w:styleId="TtulodoLivro">
    <w:name w:val="Book Title"/>
    <w:basedOn w:val="Fontepargpadro"/>
    <w:uiPriority w:val="33"/>
    <w:qFormat/>
    <w:rsid w:val="006E0E05"/>
    <w:rPr>
      <w:rFonts w:asciiTheme="minorHAnsi" w:eastAsiaTheme="minorEastAsia" w:hAnsiTheme="minorHAnsi" w:cstheme="minorBidi"/>
      <w:b/>
      <w:bCs/>
      <w:i/>
      <w:iCs/>
      <w:caps w:val="0"/>
      <w:smallCaps w:val="0"/>
      <w:color w:val="auto"/>
      <w:spacing w:val="10"/>
      <w:w w:val="100"/>
      <w:sz w:val="20"/>
      <w:szCs w:val="20"/>
    </w:rPr>
  </w:style>
  <w:style w:type="character" w:customStyle="1" w:styleId="Caracteresdenotaderodap">
    <w:name w:val="Caracteres de nota de rodapé"/>
    <w:qFormat/>
  </w:style>
  <w:style w:type="character" w:customStyle="1" w:styleId="ncoradanotadefim">
    <w:name w:val="Âncora da nota de fim"/>
    <w:rPr>
      <w:vertAlign w:val="superscript"/>
    </w:rPr>
  </w:style>
  <w:style w:type="character" w:customStyle="1" w:styleId="Caracteresdenotadefim">
    <w:name w:val="Caracteres de nota de fim"/>
    <w:qFormat/>
  </w:style>
  <w:style w:type="paragraph" w:styleId="Ttulo">
    <w:name w:val="Title"/>
    <w:basedOn w:val="Normal"/>
    <w:next w:val="Corpodetexto"/>
    <w:link w:val="TtuloChar"/>
    <w:uiPriority w:val="10"/>
    <w:qFormat/>
    <w:rsid w:val="006E0E05"/>
    <w:pPr>
      <w:spacing w:after="0" w:line="240" w:lineRule="auto"/>
      <w:contextualSpacing/>
    </w:pPr>
    <w:rPr>
      <w:rFonts w:asciiTheme="majorHAnsi" w:eastAsiaTheme="majorEastAsia" w:hAnsiTheme="majorHAnsi" w:cstheme="majorBidi"/>
      <w:caps/>
      <w:spacing w:val="40"/>
      <w:sz w:val="76"/>
      <w:szCs w:val="76"/>
    </w:rPr>
  </w:style>
  <w:style w:type="paragraph" w:styleId="Corpodetexto">
    <w:name w:val="Body Text"/>
    <w:basedOn w:val="Normal"/>
    <w:pPr>
      <w:spacing w:after="140" w:line="276" w:lineRule="auto"/>
    </w:pPr>
  </w:style>
  <w:style w:type="paragraph" w:styleId="Lista">
    <w:name w:val="List"/>
    <w:basedOn w:val="Corpodetexto"/>
    <w:rPr>
      <w:rFonts w:cs="Lohit Devanagari"/>
    </w:rPr>
  </w:style>
  <w:style w:type="paragraph" w:styleId="Legenda">
    <w:name w:val="caption"/>
    <w:basedOn w:val="Normal"/>
    <w:next w:val="Normal"/>
    <w:uiPriority w:val="35"/>
    <w:semiHidden/>
    <w:unhideWhenUsed/>
    <w:qFormat/>
    <w:rsid w:val="006E0E05"/>
    <w:pPr>
      <w:spacing w:line="240" w:lineRule="auto"/>
    </w:pPr>
    <w:rPr>
      <w:b/>
      <w:bCs/>
      <w:color w:val="ED7D31" w:themeColor="accent2"/>
      <w:spacing w:val="10"/>
      <w:sz w:val="16"/>
      <w:szCs w:val="16"/>
    </w:rPr>
  </w:style>
  <w:style w:type="paragraph" w:customStyle="1" w:styleId="ndice">
    <w:name w:val="Índice"/>
    <w:basedOn w:val="Normal"/>
    <w:qFormat/>
    <w:pPr>
      <w:suppressLineNumbers/>
    </w:pPr>
    <w:rPr>
      <w:rFonts w:cs="Lohit Devanagari"/>
    </w:rPr>
  </w:style>
  <w:style w:type="paragraph" w:styleId="Textodenotaderodap">
    <w:name w:val="footnote text"/>
    <w:basedOn w:val="Normal"/>
    <w:link w:val="TextodenotaderodapChar"/>
    <w:uiPriority w:val="99"/>
    <w:semiHidden/>
    <w:unhideWhenUsed/>
    <w:rsid w:val="005E5D1C"/>
    <w:pPr>
      <w:spacing w:after="0" w:line="240" w:lineRule="auto"/>
    </w:pPr>
    <w:rPr>
      <w:sz w:val="20"/>
      <w:szCs w:val="20"/>
    </w:rPr>
  </w:style>
  <w:style w:type="paragraph" w:styleId="Subttulo">
    <w:name w:val="Subtitle"/>
    <w:basedOn w:val="Normal"/>
    <w:next w:val="Normal"/>
    <w:link w:val="SubttuloChar"/>
    <w:uiPriority w:val="11"/>
    <w:qFormat/>
    <w:rsid w:val="006E0E05"/>
    <w:pPr>
      <w:spacing w:after="240"/>
    </w:pPr>
    <w:rPr>
      <w:color w:val="000000" w:themeColor="text1"/>
      <w:sz w:val="24"/>
      <w:szCs w:val="24"/>
    </w:rPr>
  </w:style>
  <w:style w:type="paragraph" w:styleId="SemEspaamento">
    <w:name w:val="No Spacing"/>
    <w:uiPriority w:val="1"/>
    <w:qFormat/>
    <w:rsid w:val="006E0E05"/>
    <w:rPr>
      <w:sz w:val="21"/>
    </w:rPr>
  </w:style>
  <w:style w:type="paragraph" w:styleId="Citao">
    <w:name w:val="Quote"/>
    <w:basedOn w:val="Normal"/>
    <w:next w:val="Normal"/>
    <w:link w:val="CitaoChar"/>
    <w:uiPriority w:val="29"/>
    <w:qFormat/>
    <w:rsid w:val="006E0E05"/>
    <w:pPr>
      <w:spacing w:before="160"/>
      <w:ind w:left="720"/>
    </w:pPr>
    <w:rPr>
      <w:rFonts w:asciiTheme="majorHAnsi" w:eastAsiaTheme="majorEastAsia" w:hAnsiTheme="majorHAnsi" w:cstheme="majorBidi"/>
      <w:sz w:val="24"/>
      <w:szCs w:val="24"/>
    </w:rPr>
  </w:style>
  <w:style w:type="paragraph" w:styleId="CitaoIntensa">
    <w:name w:val="Intense Quote"/>
    <w:basedOn w:val="Normal"/>
    <w:next w:val="Normal"/>
    <w:link w:val="CitaoIntensaChar"/>
    <w:uiPriority w:val="30"/>
    <w:qFormat/>
    <w:rsid w:val="006E0E05"/>
    <w:pPr>
      <w:spacing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paragraph" w:styleId="CabealhodoSumrio">
    <w:name w:val="TOC Heading"/>
    <w:basedOn w:val="Ttulo1"/>
    <w:next w:val="Normal"/>
    <w:uiPriority w:val="39"/>
    <w:semiHidden/>
    <w:unhideWhenUsed/>
    <w:qFormat/>
    <w:rsid w:val="006E0E05"/>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200C1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00C1A"/>
    <w:rPr>
      <w:rFonts w:ascii="Segoe UI" w:hAnsi="Segoe UI" w:cs="Segoe UI"/>
      <w:sz w:val="18"/>
      <w:szCs w:val="18"/>
    </w:rPr>
  </w:style>
  <w:style w:type="paragraph" w:styleId="Assuntodocomentrio">
    <w:name w:val="annotation subject"/>
    <w:basedOn w:val="Textodecomentrio"/>
    <w:next w:val="Textodecomentrio"/>
    <w:link w:val="AssuntodocomentrioChar"/>
    <w:uiPriority w:val="99"/>
    <w:semiHidden/>
    <w:unhideWhenUsed/>
    <w:rsid w:val="005374BB"/>
    <w:rPr>
      <w:b/>
      <w:bCs/>
    </w:rPr>
  </w:style>
  <w:style w:type="character" w:customStyle="1" w:styleId="AssuntodocomentrioChar">
    <w:name w:val="Assunto do comentário Char"/>
    <w:basedOn w:val="TextodecomentrioChar"/>
    <w:link w:val="Assuntodocomentrio"/>
    <w:uiPriority w:val="99"/>
    <w:semiHidden/>
    <w:rsid w:val="005374BB"/>
    <w:rPr>
      <w:b/>
      <w:bCs/>
      <w:szCs w:val="20"/>
    </w:rPr>
  </w:style>
  <w:style w:type="character" w:styleId="Refdenotaderodap">
    <w:name w:val="footnote reference"/>
    <w:basedOn w:val="Fontepargpadro"/>
    <w:uiPriority w:val="99"/>
    <w:semiHidden/>
    <w:unhideWhenUsed/>
    <w:rsid w:val="005719E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E99B36-3A1E-49FD-B0F2-E7B267CB4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6506</Words>
  <Characters>35136</Characters>
  <Application>Microsoft Office Word</Application>
  <DocSecurity>0</DocSecurity>
  <Lines>292</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CMDW</dc:creator>
  <dc:description/>
  <cp:lastModifiedBy>Amon</cp:lastModifiedBy>
  <cp:revision>3</cp:revision>
  <cp:lastPrinted>2019-04-28T14:50:00Z</cp:lastPrinted>
  <dcterms:created xsi:type="dcterms:W3CDTF">2019-06-28T14:08:00Z</dcterms:created>
  <dcterms:modified xsi:type="dcterms:W3CDTF">2019-06-28T18:37:00Z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